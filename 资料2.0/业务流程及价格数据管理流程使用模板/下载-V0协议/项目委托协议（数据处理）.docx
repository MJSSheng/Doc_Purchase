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245" w:rsidRDefault="00064245" w:rsidP="00CF603A">
      <w:pPr>
        <w:spacing w:line="360" w:lineRule="atLeast"/>
        <w:jc w:val="center"/>
        <w:rPr>
          <w:rFonts w:ascii="黑体" w:eastAsia="黑体" w:hAnsi="华文中宋" w:hint="eastAsia"/>
          <w:b/>
          <w:sz w:val="36"/>
          <w:szCs w:val="36"/>
        </w:rPr>
      </w:pPr>
    </w:p>
    <w:p w:rsidR="00CF603A" w:rsidRPr="006A48B1" w:rsidRDefault="00CF603A" w:rsidP="00CF603A">
      <w:pPr>
        <w:spacing w:line="360" w:lineRule="atLeast"/>
        <w:jc w:val="center"/>
        <w:rPr>
          <w:rFonts w:ascii="黑体" w:eastAsia="黑体" w:hAnsi="华文中宋"/>
          <w:sz w:val="36"/>
          <w:szCs w:val="36"/>
        </w:rPr>
      </w:pPr>
      <w:r w:rsidRPr="006A48B1">
        <w:rPr>
          <w:rFonts w:ascii="黑体" w:eastAsia="黑体" w:hAnsi="华文中宋" w:hint="eastAsia"/>
          <w:b/>
          <w:sz w:val="36"/>
          <w:szCs w:val="36"/>
        </w:rPr>
        <w:t>项目委托协议</w:t>
      </w:r>
      <w:r w:rsidRPr="0034243F">
        <w:rPr>
          <w:rFonts w:ascii="黑体" w:eastAsia="黑体" w:hAnsi="华文中宋" w:hint="eastAsia"/>
          <w:sz w:val="30"/>
          <w:szCs w:val="30"/>
        </w:rPr>
        <w:t xml:space="preserve"> — </w:t>
      </w:r>
      <w:r w:rsidR="00E36945">
        <w:rPr>
          <w:rFonts w:ascii="黑体" w:eastAsia="黑体" w:hAnsi="华文中宋" w:hint="eastAsia"/>
          <w:sz w:val="30"/>
          <w:szCs w:val="30"/>
        </w:rPr>
        <w:t>数据处理</w:t>
      </w:r>
    </w:p>
    <w:p w:rsidR="00CF603A" w:rsidRPr="00FE79AB" w:rsidRDefault="00CF603A" w:rsidP="00CF603A">
      <w:pPr>
        <w:spacing w:line="360" w:lineRule="atLeast"/>
        <w:jc w:val="center"/>
        <w:rPr>
          <w:rFonts w:ascii="宋体" w:hAnsi="宋体"/>
          <w:b/>
          <w:szCs w:val="21"/>
        </w:rPr>
      </w:pPr>
    </w:p>
    <w:p w:rsidR="00CF603A" w:rsidRPr="006A48B1" w:rsidRDefault="00CF603A" w:rsidP="00EA0A79">
      <w:pPr>
        <w:wordWrap w:val="0"/>
        <w:ind w:right="360" w:firstLineChars="3500" w:firstLine="6300"/>
        <w:rPr>
          <w:sz w:val="18"/>
          <w:szCs w:val="18"/>
        </w:rPr>
      </w:pPr>
      <w:r w:rsidRPr="006A48B1">
        <w:rPr>
          <w:rFonts w:hint="eastAsia"/>
          <w:sz w:val="18"/>
          <w:szCs w:val="18"/>
        </w:rPr>
        <w:t>合同编号：</w:t>
      </w:r>
    </w:p>
    <w:p w:rsidR="00CF603A" w:rsidRPr="00C43B0E" w:rsidRDefault="00CF603A" w:rsidP="00622047">
      <w:pPr>
        <w:pStyle w:val="a7"/>
        <w:spacing w:beforeLines="50" w:before="156" w:afterLines="50" w:after="156" w:line="360" w:lineRule="auto"/>
        <w:ind w:leftChars="0" w:left="0" w:firstLineChars="200" w:firstLine="420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本合同的签署双方为：</w:t>
      </w:r>
    </w:p>
    <w:p w:rsidR="00064245" w:rsidRPr="00924129" w:rsidRDefault="00064245" w:rsidP="00064245">
      <w:pPr>
        <w:pStyle w:val="a7"/>
        <w:spacing w:beforeLines="50" w:before="156" w:afterLines="50" w:after="156" w:line="360" w:lineRule="auto"/>
        <w:ind w:leftChars="0" w:left="0"/>
        <w:rPr>
          <w:rFonts w:ascii="宋体" w:hAnsi="宋体"/>
          <w:b/>
          <w:szCs w:val="21"/>
        </w:rPr>
      </w:pPr>
      <w:r w:rsidRPr="00924129">
        <w:rPr>
          <w:rFonts w:ascii="宋体" w:hAnsi="宋体" w:hint="eastAsia"/>
          <w:szCs w:val="21"/>
        </w:rPr>
        <w:t>（以下简称“甲方”）</w:t>
      </w:r>
    </w:p>
    <w:p w:rsidR="00064245" w:rsidRPr="00924129" w:rsidRDefault="00064245" w:rsidP="00064245">
      <w:pPr>
        <w:pStyle w:val="a7"/>
        <w:spacing w:beforeLines="50" w:before="156" w:afterLines="50" w:after="156" w:line="360" w:lineRule="auto"/>
        <w:ind w:leftChars="0" w:left="0"/>
        <w:rPr>
          <w:rFonts w:ascii="宋体" w:hAnsi="宋体"/>
          <w:szCs w:val="21"/>
        </w:rPr>
      </w:pPr>
      <w:r w:rsidRPr="00924129">
        <w:rPr>
          <w:rFonts w:ascii="宋体" w:hAnsi="宋体" w:hint="eastAsia"/>
          <w:szCs w:val="21"/>
        </w:rPr>
        <w:t>地址及邮编：</w:t>
      </w:r>
    </w:p>
    <w:p w:rsidR="00064245" w:rsidRPr="00924129" w:rsidRDefault="00064245" w:rsidP="00064245">
      <w:pPr>
        <w:pStyle w:val="a7"/>
        <w:spacing w:beforeLines="50" w:before="156" w:afterLines="50" w:after="156" w:line="360" w:lineRule="auto"/>
        <w:ind w:leftChars="0" w:left="0"/>
        <w:rPr>
          <w:rFonts w:ascii="宋体" w:hAnsi="宋体"/>
          <w:szCs w:val="21"/>
        </w:rPr>
      </w:pPr>
      <w:r w:rsidRPr="00924129">
        <w:rPr>
          <w:rFonts w:ascii="宋体" w:hAnsi="宋体" w:hint="eastAsia"/>
          <w:szCs w:val="21"/>
        </w:rPr>
        <w:t xml:space="preserve">联系人：                          </w:t>
      </w:r>
    </w:p>
    <w:p w:rsidR="00064245" w:rsidRPr="00924129" w:rsidRDefault="00064245" w:rsidP="00064245">
      <w:pPr>
        <w:pStyle w:val="a7"/>
        <w:spacing w:beforeLines="50" w:before="156" w:afterLines="50" w:after="156" w:line="360" w:lineRule="auto"/>
        <w:ind w:leftChars="0" w:left="0"/>
        <w:rPr>
          <w:rFonts w:ascii="宋体" w:hAnsi="宋体"/>
          <w:szCs w:val="21"/>
        </w:rPr>
      </w:pPr>
      <w:r w:rsidRPr="00924129">
        <w:rPr>
          <w:rFonts w:ascii="宋体" w:hAnsi="宋体" w:hint="eastAsia"/>
          <w:szCs w:val="21"/>
        </w:rPr>
        <w:t>邮件地址：</w:t>
      </w:r>
      <w:r w:rsidRPr="00924129">
        <w:rPr>
          <w:rFonts w:ascii="宋体" w:hAnsi="宋体"/>
          <w:szCs w:val="21"/>
        </w:rPr>
        <w:t xml:space="preserve"> </w:t>
      </w:r>
    </w:p>
    <w:p w:rsidR="00CF603A" w:rsidRPr="00C43B0E" w:rsidRDefault="00CF603A" w:rsidP="00622047">
      <w:pPr>
        <w:pStyle w:val="a7"/>
        <w:spacing w:beforeLines="50" w:before="156" w:afterLines="50" w:after="156" w:line="360" w:lineRule="auto"/>
        <w:ind w:leftChars="0" w:left="0" w:firstLineChars="200" w:firstLine="420"/>
        <w:rPr>
          <w:rFonts w:asciiTheme="minorEastAsia" w:eastAsiaTheme="minorEastAsia" w:hAnsiTheme="minorEastAsia"/>
          <w:szCs w:val="21"/>
        </w:rPr>
      </w:pPr>
    </w:p>
    <w:p w:rsidR="00CF603A" w:rsidRPr="00C43B0E" w:rsidRDefault="00CF603A" w:rsidP="00622047">
      <w:pPr>
        <w:pStyle w:val="a7"/>
        <w:spacing w:beforeLines="50" w:before="156" w:afterLines="50" w:after="156" w:line="360" w:lineRule="auto"/>
        <w:ind w:leftChars="0" w:left="0" w:firstLineChars="200" w:firstLine="420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（以下简称“乙方”）</w:t>
      </w:r>
    </w:p>
    <w:p w:rsidR="00CF603A" w:rsidRPr="00C43B0E" w:rsidRDefault="00CF603A" w:rsidP="00622047">
      <w:pPr>
        <w:pStyle w:val="a7"/>
        <w:spacing w:beforeLines="50" w:before="156" w:afterLines="50" w:after="156" w:line="360" w:lineRule="auto"/>
        <w:ind w:leftChars="0" w:left="0" w:firstLineChars="200" w:firstLine="420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地址及邮编：</w:t>
      </w:r>
    </w:p>
    <w:p w:rsidR="00CF603A" w:rsidRPr="00C43B0E" w:rsidRDefault="00CF603A" w:rsidP="00622047">
      <w:pPr>
        <w:pStyle w:val="a7"/>
        <w:spacing w:beforeLines="50" w:before="156" w:afterLines="50" w:after="156" w:line="360" w:lineRule="auto"/>
        <w:ind w:leftChars="0" w:left="0" w:firstLineChars="200" w:firstLine="420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联系人：</w:t>
      </w:r>
      <w:r w:rsidR="00FE79AB">
        <w:rPr>
          <w:rFonts w:asciiTheme="minorEastAsia" w:eastAsiaTheme="minorEastAsia" w:hAnsiTheme="minorEastAsia" w:hint="eastAsia"/>
          <w:szCs w:val="21"/>
        </w:rPr>
        <w:t xml:space="preserve">                                     </w:t>
      </w:r>
      <w:r w:rsidRPr="00C43B0E">
        <w:rPr>
          <w:rFonts w:asciiTheme="minorEastAsia" w:eastAsiaTheme="minorEastAsia" w:hAnsiTheme="minorEastAsia" w:hint="eastAsia"/>
          <w:szCs w:val="21"/>
        </w:rPr>
        <w:t>电话：</w:t>
      </w:r>
    </w:p>
    <w:p w:rsidR="00CF603A" w:rsidRPr="00C43B0E" w:rsidRDefault="00CF603A" w:rsidP="00622047">
      <w:pPr>
        <w:pStyle w:val="a7"/>
        <w:spacing w:beforeLines="50" w:before="156" w:afterLines="50" w:after="156" w:line="360" w:lineRule="auto"/>
        <w:ind w:leftChars="0" w:left="0" w:firstLineChars="200" w:firstLine="420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邮件地址：</w:t>
      </w:r>
    </w:p>
    <w:p w:rsidR="00CF603A" w:rsidRPr="00C43B0E" w:rsidRDefault="00CF603A" w:rsidP="006A48B1">
      <w:pPr>
        <w:spacing w:before="50" w:after="50" w:line="360" w:lineRule="auto"/>
        <w:rPr>
          <w:rFonts w:asciiTheme="minorEastAsia" w:eastAsiaTheme="minorEastAsia" w:hAnsiTheme="minorEastAsia"/>
          <w:b/>
          <w:szCs w:val="21"/>
        </w:rPr>
      </w:pPr>
    </w:p>
    <w:p w:rsidR="00CF603A" w:rsidRPr="00C43B0E" w:rsidRDefault="00CF603A" w:rsidP="00622047">
      <w:pPr>
        <w:spacing w:beforeLines="50" w:before="156" w:afterLines="50" w:after="156"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甲方委托乙方提供“市场调研</w:t>
      </w:r>
      <w:r w:rsidR="003E670B">
        <w:rPr>
          <w:rFonts w:asciiTheme="minorEastAsia" w:eastAsiaTheme="minorEastAsia" w:hAnsiTheme="minorEastAsia" w:hint="eastAsia"/>
          <w:szCs w:val="21"/>
        </w:rPr>
        <w:t>数据处理</w:t>
      </w:r>
      <w:r w:rsidRPr="00C43B0E">
        <w:rPr>
          <w:rFonts w:asciiTheme="minorEastAsia" w:eastAsiaTheme="minorEastAsia" w:hAnsiTheme="minorEastAsia" w:hint="eastAsia"/>
          <w:szCs w:val="21"/>
        </w:rPr>
        <w:t>”服务，为顺利完成调查项目，经双方友好协商，达成以下委托协议：</w:t>
      </w:r>
    </w:p>
    <w:p w:rsidR="00CF603A" w:rsidRPr="00C43B0E" w:rsidRDefault="00CF603A" w:rsidP="00622047">
      <w:pPr>
        <w:numPr>
          <w:ilvl w:val="0"/>
          <w:numId w:val="3"/>
        </w:numPr>
        <w:tabs>
          <w:tab w:val="clear" w:pos="1474"/>
        </w:tabs>
        <w:spacing w:beforeLines="50" w:before="156" w:afterLines="50" w:after="156" w:line="360" w:lineRule="auto"/>
        <w:ind w:firstLine="0"/>
        <w:rPr>
          <w:rFonts w:asciiTheme="minorEastAsia" w:eastAsiaTheme="minorEastAsia" w:hAnsiTheme="minorEastAsia"/>
          <w:b/>
          <w:szCs w:val="21"/>
        </w:rPr>
      </w:pPr>
      <w:r w:rsidRPr="00C43B0E">
        <w:rPr>
          <w:rFonts w:asciiTheme="minorEastAsia" w:eastAsiaTheme="minorEastAsia" w:hAnsiTheme="minorEastAsia" w:hint="eastAsia"/>
          <w:b/>
          <w:szCs w:val="21"/>
        </w:rPr>
        <w:t>委托项目基本信息</w:t>
      </w:r>
    </w:p>
    <w:p w:rsidR="00CF603A" w:rsidRPr="00C43B0E" w:rsidRDefault="00CF603A" w:rsidP="00622047">
      <w:pPr>
        <w:numPr>
          <w:ilvl w:val="0"/>
          <w:numId w:val="4"/>
        </w:numPr>
        <w:tabs>
          <w:tab w:val="num" w:pos="420"/>
        </w:tabs>
        <w:spacing w:beforeLines="50" w:before="156" w:afterLines="50" w:after="156" w:line="360" w:lineRule="auto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 xml:space="preserve">项目名称： </w:t>
      </w:r>
    </w:p>
    <w:p w:rsidR="00CF603A" w:rsidRPr="00C43B0E" w:rsidRDefault="00CF603A" w:rsidP="00622047">
      <w:pPr>
        <w:numPr>
          <w:ilvl w:val="0"/>
          <w:numId w:val="4"/>
        </w:numPr>
        <w:tabs>
          <w:tab w:val="num" w:pos="420"/>
        </w:tabs>
        <w:spacing w:beforeLines="50" w:before="156" w:afterLines="50" w:after="156" w:line="360" w:lineRule="auto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 xml:space="preserve">执行区域： </w:t>
      </w:r>
    </w:p>
    <w:p w:rsidR="00CF603A" w:rsidRPr="00C43B0E" w:rsidRDefault="00CF603A" w:rsidP="00622047">
      <w:pPr>
        <w:numPr>
          <w:ilvl w:val="0"/>
          <w:numId w:val="4"/>
        </w:numPr>
        <w:tabs>
          <w:tab w:val="num" w:pos="420"/>
          <w:tab w:val="left" w:pos="4860"/>
        </w:tabs>
        <w:spacing w:beforeLines="50" w:before="156" w:afterLines="50" w:after="156" w:line="360" w:lineRule="auto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项目时间：</w:t>
      </w:r>
      <w:r w:rsidR="00EF44A4" w:rsidRPr="00C43B0E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Pr="00C43B0E">
        <w:rPr>
          <w:rFonts w:asciiTheme="minorEastAsia" w:eastAsiaTheme="minorEastAsia" w:hAnsiTheme="minorEastAsia" w:hint="eastAsia"/>
          <w:szCs w:val="21"/>
        </w:rPr>
        <w:t>年</w:t>
      </w:r>
      <w:r w:rsidR="00EF44A4" w:rsidRPr="00C43B0E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Pr="00C43B0E">
        <w:rPr>
          <w:rFonts w:asciiTheme="minorEastAsia" w:eastAsiaTheme="minorEastAsia" w:hAnsiTheme="minorEastAsia" w:hint="eastAsia"/>
          <w:szCs w:val="21"/>
        </w:rPr>
        <w:t>月</w:t>
      </w:r>
      <w:r w:rsidR="00EF44A4" w:rsidRPr="00C43B0E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Pr="00C43B0E">
        <w:rPr>
          <w:rFonts w:asciiTheme="minorEastAsia" w:eastAsiaTheme="minorEastAsia" w:hAnsiTheme="minorEastAsia" w:hint="eastAsia"/>
          <w:szCs w:val="21"/>
        </w:rPr>
        <w:t>日至</w:t>
      </w:r>
      <w:r w:rsidR="00EF44A4" w:rsidRPr="00C43B0E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Pr="00C43B0E">
        <w:rPr>
          <w:rFonts w:asciiTheme="minorEastAsia" w:eastAsiaTheme="minorEastAsia" w:hAnsiTheme="minorEastAsia" w:hint="eastAsia"/>
          <w:szCs w:val="21"/>
        </w:rPr>
        <w:t>年</w:t>
      </w:r>
      <w:r w:rsidR="00EF44A4" w:rsidRPr="00C43B0E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Pr="00C43B0E">
        <w:rPr>
          <w:rFonts w:asciiTheme="minorEastAsia" w:eastAsiaTheme="minorEastAsia" w:hAnsiTheme="minorEastAsia" w:hint="eastAsia"/>
          <w:szCs w:val="21"/>
        </w:rPr>
        <w:t>月</w:t>
      </w:r>
      <w:r w:rsidR="00EF44A4" w:rsidRPr="00C43B0E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Pr="00C43B0E">
        <w:rPr>
          <w:rFonts w:asciiTheme="minorEastAsia" w:eastAsiaTheme="minorEastAsia" w:hAnsiTheme="minorEastAsia" w:hint="eastAsia"/>
          <w:szCs w:val="21"/>
        </w:rPr>
        <w:t>日</w:t>
      </w:r>
    </w:p>
    <w:p w:rsidR="00CF603A" w:rsidRPr="00C43B0E" w:rsidRDefault="006A4CCF" w:rsidP="00622047">
      <w:pPr>
        <w:numPr>
          <w:ilvl w:val="0"/>
          <w:numId w:val="4"/>
        </w:numPr>
        <w:tabs>
          <w:tab w:val="num" w:pos="420"/>
          <w:tab w:val="left" w:pos="4860"/>
        </w:tabs>
        <w:spacing w:beforeLines="50" w:before="156" w:afterLines="50" w:after="156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委托内容</w:t>
      </w:r>
      <w:r w:rsidR="00CF603A" w:rsidRPr="00C43B0E">
        <w:rPr>
          <w:rFonts w:asciiTheme="minorEastAsia" w:eastAsiaTheme="minorEastAsia" w:hAnsiTheme="minorEastAsia" w:hint="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编码</w:t>
      </w:r>
      <w:r w:rsidR="00AB6010">
        <w:rPr>
          <w:rFonts w:asciiTheme="minorEastAsia" w:eastAsiaTheme="minorEastAsia" w:hAnsiTheme="minorEastAsia" w:hint="eastAsia"/>
          <w:szCs w:val="21"/>
        </w:rPr>
        <w:t>/</w:t>
      </w:r>
      <w:r>
        <w:rPr>
          <w:rFonts w:asciiTheme="minorEastAsia" w:eastAsiaTheme="minorEastAsia" w:hAnsiTheme="minorEastAsia" w:hint="eastAsia"/>
          <w:szCs w:val="21"/>
        </w:rPr>
        <w:t>移动</w:t>
      </w:r>
      <w:proofErr w:type="gramStart"/>
      <w:r>
        <w:rPr>
          <w:rFonts w:asciiTheme="minorEastAsia" w:eastAsiaTheme="minorEastAsia" w:hAnsiTheme="minorEastAsia" w:hint="eastAsia"/>
          <w:szCs w:val="21"/>
        </w:rPr>
        <w:t>面访问卷</w:t>
      </w:r>
      <w:proofErr w:type="gramEnd"/>
      <w:r>
        <w:rPr>
          <w:rFonts w:asciiTheme="minorEastAsia" w:eastAsiaTheme="minorEastAsia" w:hAnsiTheme="minorEastAsia" w:hint="eastAsia"/>
          <w:szCs w:val="21"/>
        </w:rPr>
        <w:t>编程</w:t>
      </w:r>
    </w:p>
    <w:p w:rsidR="00CF603A" w:rsidRPr="00C43B0E" w:rsidRDefault="00CF603A" w:rsidP="00622047">
      <w:pPr>
        <w:numPr>
          <w:ilvl w:val="0"/>
          <w:numId w:val="3"/>
        </w:numPr>
        <w:tabs>
          <w:tab w:val="clear" w:pos="1474"/>
        </w:tabs>
        <w:spacing w:beforeLines="50" w:before="156" w:afterLines="50" w:after="156"/>
        <w:ind w:firstLine="0"/>
        <w:rPr>
          <w:rFonts w:asciiTheme="minorEastAsia" w:eastAsiaTheme="minorEastAsia" w:hAnsiTheme="minorEastAsia"/>
          <w:b/>
          <w:szCs w:val="21"/>
        </w:rPr>
      </w:pPr>
      <w:r w:rsidRPr="00C43B0E">
        <w:rPr>
          <w:rFonts w:asciiTheme="minorEastAsia" w:eastAsiaTheme="minorEastAsia" w:hAnsiTheme="minorEastAsia" w:hint="eastAsia"/>
          <w:b/>
          <w:szCs w:val="21"/>
        </w:rPr>
        <w:t>项目费用及付款</w:t>
      </w:r>
    </w:p>
    <w:p w:rsidR="00CF603A" w:rsidRDefault="00CF603A" w:rsidP="00622047">
      <w:pPr>
        <w:numPr>
          <w:ilvl w:val="0"/>
          <w:numId w:val="5"/>
        </w:numPr>
        <w:tabs>
          <w:tab w:val="clear" w:pos="369"/>
          <w:tab w:val="num" w:pos="420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项目费用标准及金额</w:t>
      </w:r>
    </w:p>
    <w:p w:rsidR="00E36945" w:rsidRPr="00C43B0E" w:rsidRDefault="00E36945" w:rsidP="00091B7A">
      <w:pPr>
        <w:spacing w:beforeLines="50" w:before="156" w:afterLines="50" w:after="156"/>
        <w:ind w:left="425"/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text" w:tblpX="532" w:tblpY="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1362"/>
        <w:gridCol w:w="2012"/>
        <w:gridCol w:w="1842"/>
      </w:tblGrid>
      <w:tr w:rsidR="00CF603A" w:rsidRPr="00C43B0E" w:rsidTr="00CB2C60">
        <w:trPr>
          <w:trHeight w:val="295"/>
        </w:trPr>
        <w:tc>
          <w:tcPr>
            <w:tcW w:w="1129" w:type="dxa"/>
            <w:vAlign w:val="center"/>
          </w:tcPr>
          <w:p w:rsidR="00CF603A" w:rsidRPr="00C43B0E" w:rsidRDefault="00E36945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工作内容</w:t>
            </w:r>
          </w:p>
        </w:tc>
        <w:tc>
          <w:tcPr>
            <w:tcW w:w="1362" w:type="dxa"/>
            <w:vAlign w:val="center"/>
          </w:tcPr>
          <w:p w:rsidR="00CF603A" w:rsidRPr="00C43B0E" w:rsidRDefault="00562A0C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样本</w:t>
            </w:r>
            <w:r w:rsidR="00CF603A"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单价</w:t>
            </w:r>
          </w:p>
        </w:tc>
        <w:tc>
          <w:tcPr>
            <w:tcW w:w="2012" w:type="dxa"/>
            <w:vAlign w:val="center"/>
          </w:tcPr>
          <w:p w:rsidR="00CF603A" w:rsidRPr="00C43B0E" w:rsidRDefault="00562A0C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样本量/</w:t>
            </w:r>
            <w:r w:rsidR="00CB2C60">
              <w:rPr>
                <w:rFonts w:asciiTheme="minorEastAsia" w:eastAsiaTheme="minorEastAsia" w:hAnsiTheme="minorEastAsia" w:hint="eastAsia"/>
                <w:b/>
                <w:szCs w:val="21"/>
              </w:rPr>
              <w:t>工作</w:t>
            </w:r>
            <w:r w:rsidR="00CF603A"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量</w:t>
            </w:r>
          </w:p>
        </w:tc>
        <w:tc>
          <w:tcPr>
            <w:tcW w:w="1842" w:type="dxa"/>
            <w:vAlign w:val="center"/>
          </w:tcPr>
          <w:p w:rsidR="00CF603A" w:rsidRPr="00C43B0E" w:rsidRDefault="00CF603A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合计金额</w:t>
            </w:r>
          </w:p>
        </w:tc>
      </w:tr>
      <w:tr w:rsidR="00CF603A" w:rsidRPr="00C43B0E" w:rsidTr="00CB2C60">
        <w:trPr>
          <w:trHeight w:val="295"/>
        </w:trPr>
        <w:tc>
          <w:tcPr>
            <w:tcW w:w="1129" w:type="dxa"/>
            <w:vAlign w:val="center"/>
          </w:tcPr>
          <w:p w:rsidR="00CF603A" w:rsidRPr="00C43B0E" w:rsidRDefault="00CF603A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CF603A" w:rsidRPr="00C43B0E" w:rsidRDefault="00CF603A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12" w:type="dxa"/>
            <w:vAlign w:val="center"/>
          </w:tcPr>
          <w:p w:rsidR="00CF603A" w:rsidRPr="00C43B0E" w:rsidRDefault="00CF603A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F603A" w:rsidRPr="00C43B0E" w:rsidRDefault="00CF603A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36945" w:rsidRPr="00C43B0E" w:rsidTr="00CB2C60">
        <w:trPr>
          <w:trHeight w:val="295"/>
        </w:trPr>
        <w:tc>
          <w:tcPr>
            <w:tcW w:w="1129" w:type="dxa"/>
            <w:vAlign w:val="center"/>
          </w:tcPr>
          <w:p w:rsidR="00E36945" w:rsidRPr="00C43B0E" w:rsidRDefault="00E36945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E36945" w:rsidRPr="00C43B0E" w:rsidRDefault="00E36945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12" w:type="dxa"/>
            <w:vAlign w:val="center"/>
          </w:tcPr>
          <w:p w:rsidR="00E36945" w:rsidRPr="00C43B0E" w:rsidRDefault="00E36945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36945" w:rsidRPr="00C43B0E" w:rsidRDefault="00E36945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603A" w:rsidRPr="00C43B0E" w:rsidTr="00CB2C60">
        <w:trPr>
          <w:trHeight w:val="296"/>
        </w:trPr>
        <w:tc>
          <w:tcPr>
            <w:tcW w:w="1129" w:type="dxa"/>
            <w:vAlign w:val="center"/>
          </w:tcPr>
          <w:p w:rsidR="00CF603A" w:rsidRPr="00C43B0E" w:rsidRDefault="00CF603A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合同金额</w:t>
            </w:r>
          </w:p>
        </w:tc>
        <w:tc>
          <w:tcPr>
            <w:tcW w:w="5216" w:type="dxa"/>
            <w:gridSpan w:val="3"/>
          </w:tcPr>
          <w:p w:rsidR="00CF603A" w:rsidRPr="00C43B0E" w:rsidRDefault="00CF603A" w:rsidP="008908FD">
            <w:pPr>
              <w:tabs>
                <w:tab w:val="left" w:pos="4860"/>
              </w:tabs>
              <w:spacing w:line="36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</w:tbl>
    <w:p w:rsidR="00CF603A" w:rsidRPr="00C43B0E" w:rsidRDefault="00CF603A" w:rsidP="00CF603A">
      <w:pPr>
        <w:tabs>
          <w:tab w:val="left" w:pos="4860"/>
        </w:tabs>
        <w:spacing w:line="360" w:lineRule="atLeast"/>
        <w:rPr>
          <w:rFonts w:asciiTheme="minorEastAsia" w:eastAsiaTheme="minorEastAsia" w:hAnsiTheme="minorEastAsia"/>
          <w:szCs w:val="21"/>
        </w:rPr>
      </w:pPr>
    </w:p>
    <w:p w:rsidR="00CF603A" w:rsidRPr="00C43B0E" w:rsidRDefault="00CF603A" w:rsidP="00CF603A">
      <w:pPr>
        <w:tabs>
          <w:tab w:val="left" w:pos="4860"/>
        </w:tabs>
        <w:spacing w:line="360" w:lineRule="atLeast"/>
        <w:rPr>
          <w:rFonts w:asciiTheme="minorEastAsia" w:eastAsiaTheme="minorEastAsia" w:hAnsiTheme="minorEastAsia"/>
          <w:szCs w:val="21"/>
        </w:rPr>
      </w:pPr>
    </w:p>
    <w:p w:rsidR="00CF603A" w:rsidRPr="00C43B0E" w:rsidRDefault="00CF603A" w:rsidP="00CF603A">
      <w:pPr>
        <w:tabs>
          <w:tab w:val="left" w:pos="4860"/>
        </w:tabs>
        <w:spacing w:line="360" w:lineRule="atLeast"/>
        <w:rPr>
          <w:rFonts w:asciiTheme="minorEastAsia" w:eastAsiaTheme="minorEastAsia" w:hAnsiTheme="minorEastAsia"/>
          <w:szCs w:val="21"/>
        </w:rPr>
      </w:pPr>
    </w:p>
    <w:p w:rsidR="00CF603A" w:rsidRDefault="00CF603A" w:rsidP="00CF603A">
      <w:pPr>
        <w:tabs>
          <w:tab w:val="left" w:pos="-1890"/>
        </w:tabs>
        <w:spacing w:line="360" w:lineRule="atLeast"/>
        <w:rPr>
          <w:rFonts w:asciiTheme="minorEastAsia" w:eastAsiaTheme="minorEastAsia" w:hAnsiTheme="minorEastAsia"/>
          <w:b/>
          <w:szCs w:val="21"/>
        </w:rPr>
      </w:pPr>
    </w:p>
    <w:p w:rsidR="00E36945" w:rsidRPr="00C43B0E" w:rsidRDefault="00E36945" w:rsidP="00CF603A">
      <w:pPr>
        <w:tabs>
          <w:tab w:val="left" w:pos="-1890"/>
        </w:tabs>
        <w:spacing w:line="360" w:lineRule="atLeast"/>
        <w:rPr>
          <w:rFonts w:asciiTheme="minorEastAsia" w:eastAsiaTheme="minorEastAsia" w:hAnsiTheme="minorEastAsia"/>
          <w:b/>
          <w:szCs w:val="21"/>
        </w:rPr>
      </w:pPr>
    </w:p>
    <w:p w:rsidR="00CF603A" w:rsidRPr="00C43B0E" w:rsidRDefault="00CF603A" w:rsidP="00622047">
      <w:pPr>
        <w:numPr>
          <w:ilvl w:val="0"/>
          <w:numId w:val="5"/>
        </w:numPr>
        <w:tabs>
          <w:tab w:val="clear" w:pos="369"/>
          <w:tab w:val="num" w:pos="420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费用结算确认</w:t>
      </w:r>
    </w:p>
    <w:p w:rsidR="00CF603A" w:rsidRPr="00C43B0E" w:rsidRDefault="00CF603A" w:rsidP="00622047">
      <w:pPr>
        <w:spacing w:beforeLines="50" w:before="156" w:afterLines="50" w:after="156"/>
        <w:ind w:firstLineChars="200" w:firstLine="420"/>
        <w:rPr>
          <w:rFonts w:asciiTheme="minorEastAsia" w:eastAsiaTheme="minorEastAsia" w:hAnsiTheme="minorEastAsia"/>
          <w:szCs w:val="21"/>
        </w:rPr>
      </w:pPr>
      <w:r w:rsidRPr="00907BAC">
        <w:rPr>
          <w:rFonts w:asciiTheme="minorEastAsia" w:eastAsiaTheme="minorEastAsia" w:hAnsiTheme="minorEastAsia" w:hint="eastAsia"/>
          <w:szCs w:val="21"/>
        </w:rPr>
        <w:t>项目结束后，根据乙方完成的实际有效样本量</w:t>
      </w:r>
      <w:r w:rsidR="00562A0C" w:rsidRPr="00907BAC">
        <w:rPr>
          <w:rFonts w:asciiTheme="minorEastAsia" w:eastAsiaTheme="minorEastAsia" w:hAnsiTheme="minorEastAsia" w:hint="eastAsia"/>
          <w:szCs w:val="21"/>
        </w:rPr>
        <w:t>或工作量</w:t>
      </w:r>
      <w:r w:rsidRPr="00907BAC">
        <w:rPr>
          <w:rFonts w:asciiTheme="minorEastAsia" w:eastAsiaTheme="minorEastAsia" w:hAnsiTheme="minorEastAsia" w:hint="eastAsia"/>
          <w:szCs w:val="21"/>
        </w:rPr>
        <w:t>结算。</w:t>
      </w:r>
    </w:p>
    <w:p w:rsidR="00CF603A" w:rsidRPr="00C43B0E" w:rsidRDefault="00CF603A" w:rsidP="00622047">
      <w:pPr>
        <w:numPr>
          <w:ilvl w:val="0"/>
          <w:numId w:val="5"/>
        </w:numPr>
        <w:tabs>
          <w:tab w:val="clear" w:pos="369"/>
          <w:tab w:val="num" w:pos="420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付款时间及方式</w:t>
      </w:r>
    </w:p>
    <w:p w:rsidR="00CF603A" w:rsidRPr="00C43B0E" w:rsidRDefault="00CF603A" w:rsidP="00CF603A">
      <w:pPr>
        <w:tabs>
          <w:tab w:val="left" w:pos="4860"/>
        </w:tabs>
        <w:spacing w:before="50" w:after="50"/>
        <w:ind w:firstLineChars="200" w:firstLine="420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项目</w:t>
      </w:r>
      <w:r w:rsidR="00620C69" w:rsidRPr="00D662EE">
        <w:rPr>
          <w:rFonts w:asciiTheme="minorEastAsia" w:eastAsiaTheme="minorEastAsia" w:hAnsiTheme="minorEastAsia" w:hint="eastAsia"/>
          <w:szCs w:val="21"/>
        </w:rPr>
        <w:t>结束后，若乙方对最终有效样本量及金额无异议，</w:t>
      </w:r>
      <w:r w:rsidR="00620C69" w:rsidRPr="009E5C89">
        <w:rPr>
          <w:rFonts w:asciiTheme="minorEastAsia" w:eastAsiaTheme="minorEastAsia" w:hAnsiTheme="minorEastAsia" w:hint="eastAsia"/>
          <w:szCs w:val="21"/>
        </w:rPr>
        <w:t>需在2个月内向甲方提供正式发票，甲方收到发票后3个月</w:t>
      </w:r>
      <w:r w:rsidR="00620C69">
        <w:rPr>
          <w:rFonts w:asciiTheme="minorEastAsia" w:eastAsiaTheme="minorEastAsia" w:hAnsiTheme="minorEastAsia" w:hint="eastAsia"/>
          <w:szCs w:val="21"/>
        </w:rPr>
        <w:t>内</w:t>
      </w:r>
      <w:r w:rsidR="00620C69" w:rsidRPr="009E5C89">
        <w:rPr>
          <w:rFonts w:asciiTheme="minorEastAsia" w:eastAsiaTheme="minorEastAsia" w:hAnsiTheme="minorEastAsia" w:hint="eastAsia"/>
          <w:szCs w:val="21"/>
        </w:rPr>
        <w:t>以银行转账方式支付</w:t>
      </w:r>
      <w:r w:rsidR="00620C69" w:rsidRPr="00D662EE">
        <w:rPr>
          <w:rFonts w:asciiTheme="minorEastAsia" w:eastAsiaTheme="minorEastAsia" w:hAnsiTheme="minorEastAsia" w:hint="eastAsia"/>
          <w:szCs w:val="21"/>
        </w:rPr>
        <w:t>。</w:t>
      </w:r>
    </w:p>
    <w:p w:rsidR="00CF603A" w:rsidRPr="00C43B0E" w:rsidRDefault="00CF603A" w:rsidP="00622047">
      <w:pPr>
        <w:numPr>
          <w:ilvl w:val="0"/>
          <w:numId w:val="3"/>
        </w:numPr>
        <w:tabs>
          <w:tab w:val="clear" w:pos="1474"/>
        </w:tabs>
        <w:spacing w:beforeLines="50" w:before="156" w:afterLines="50" w:after="156"/>
        <w:ind w:firstLine="0"/>
        <w:rPr>
          <w:rFonts w:asciiTheme="minorEastAsia" w:eastAsiaTheme="minorEastAsia" w:hAnsiTheme="minorEastAsia"/>
          <w:b/>
          <w:szCs w:val="21"/>
        </w:rPr>
      </w:pPr>
      <w:r w:rsidRPr="00C43B0E">
        <w:rPr>
          <w:rFonts w:asciiTheme="minorEastAsia" w:eastAsiaTheme="minorEastAsia" w:hAnsiTheme="minorEastAsia" w:hint="eastAsia"/>
          <w:b/>
          <w:szCs w:val="21"/>
        </w:rPr>
        <w:t>甲方责任与权利</w:t>
      </w:r>
    </w:p>
    <w:p w:rsidR="00CF603A" w:rsidRPr="00C43B0E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及时通知乙方项目要求及时间安排；</w:t>
      </w:r>
    </w:p>
    <w:p w:rsidR="00CF603A" w:rsidRPr="00C43B0E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为乙方提供项目培训及相应辅导资料；</w:t>
      </w:r>
    </w:p>
    <w:p w:rsidR="00CF603A" w:rsidRPr="00C43B0E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bCs/>
          <w:szCs w:val="21"/>
        </w:rPr>
        <w:t>指导乙方按照项目要求进行</w:t>
      </w:r>
      <w:r w:rsidR="00907BAC">
        <w:rPr>
          <w:rFonts w:asciiTheme="minorEastAsia" w:eastAsiaTheme="minorEastAsia" w:hAnsiTheme="minorEastAsia" w:hint="eastAsia"/>
          <w:bCs/>
          <w:szCs w:val="21"/>
        </w:rPr>
        <w:t>编码、</w:t>
      </w:r>
      <w:r w:rsidR="00F050EE">
        <w:rPr>
          <w:rFonts w:asciiTheme="minorEastAsia" w:eastAsiaTheme="minorEastAsia" w:hAnsiTheme="minorEastAsia" w:hint="eastAsia"/>
          <w:bCs/>
          <w:szCs w:val="21"/>
        </w:rPr>
        <w:t>问卷编程</w:t>
      </w:r>
      <w:r w:rsidRPr="00C43B0E">
        <w:rPr>
          <w:rFonts w:asciiTheme="minorEastAsia" w:eastAsiaTheme="minorEastAsia" w:hAnsiTheme="minorEastAsia" w:hint="eastAsia"/>
          <w:szCs w:val="21"/>
        </w:rPr>
        <w:t>；</w:t>
      </w:r>
    </w:p>
    <w:p w:rsidR="00CF603A" w:rsidRPr="00C43B0E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bCs/>
          <w:szCs w:val="21"/>
        </w:rPr>
        <w:t>对乙方在项目进行中发现的问题甲方应予以配合解决；</w:t>
      </w:r>
    </w:p>
    <w:p w:rsidR="00CF603A" w:rsidRPr="00C43B0E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如对</w:t>
      </w:r>
      <w:r w:rsidR="00F050EE">
        <w:rPr>
          <w:rFonts w:asciiTheme="minorEastAsia" w:eastAsiaTheme="minorEastAsia" w:hAnsiTheme="minorEastAsia" w:hint="eastAsia"/>
          <w:szCs w:val="21"/>
        </w:rPr>
        <w:t>工作</w:t>
      </w:r>
      <w:r w:rsidRPr="00C43B0E">
        <w:rPr>
          <w:rFonts w:asciiTheme="minorEastAsia" w:eastAsiaTheme="minorEastAsia" w:hAnsiTheme="minorEastAsia" w:hint="eastAsia"/>
          <w:szCs w:val="21"/>
        </w:rPr>
        <w:t>要求进行调整，须及时通知乙方；</w:t>
      </w:r>
    </w:p>
    <w:p w:rsidR="00CF603A" w:rsidRPr="00C43B0E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项目进行过程中有权随时检查和</w:t>
      </w:r>
      <w:r w:rsidRPr="00C43B0E">
        <w:rPr>
          <w:rFonts w:asciiTheme="minorEastAsia" w:eastAsiaTheme="minorEastAsia" w:hAnsiTheme="minorEastAsia" w:hint="eastAsia"/>
          <w:bCs/>
          <w:szCs w:val="21"/>
        </w:rPr>
        <w:t>指导</w:t>
      </w:r>
      <w:r w:rsidRPr="00C43B0E">
        <w:rPr>
          <w:rFonts w:asciiTheme="minorEastAsia" w:eastAsiaTheme="minorEastAsia" w:hAnsiTheme="minorEastAsia" w:hint="eastAsia"/>
          <w:szCs w:val="21"/>
        </w:rPr>
        <w:t>乙方工作；</w:t>
      </w:r>
    </w:p>
    <w:p w:rsidR="00CF603A" w:rsidRPr="00C43B0E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拥有</w:t>
      </w:r>
      <w:r w:rsidR="00F050EE">
        <w:rPr>
          <w:rFonts w:asciiTheme="minorEastAsia" w:eastAsiaTheme="minorEastAsia" w:hAnsiTheme="minorEastAsia" w:hint="eastAsia"/>
          <w:szCs w:val="21"/>
        </w:rPr>
        <w:t>提交物</w:t>
      </w:r>
      <w:r w:rsidRPr="00C43B0E">
        <w:rPr>
          <w:rFonts w:asciiTheme="minorEastAsia" w:eastAsiaTheme="minorEastAsia" w:hAnsiTheme="minorEastAsia" w:hint="eastAsia"/>
          <w:szCs w:val="21"/>
        </w:rPr>
        <w:t>是否有效的最终解释权；</w:t>
      </w:r>
    </w:p>
    <w:p w:rsidR="00DB5D50" w:rsidRPr="00DB5D50" w:rsidRDefault="00CF603A" w:rsidP="00DB5D50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上述“</w:t>
      </w:r>
      <w:r w:rsidR="000C0C7A">
        <w:rPr>
          <w:rFonts w:asciiTheme="minorEastAsia" w:eastAsiaTheme="minorEastAsia" w:hAnsiTheme="minorEastAsia" w:hint="eastAsia"/>
          <w:szCs w:val="21"/>
        </w:rPr>
        <w:t>合同金额</w:t>
      </w:r>
      <w:r w:rsidRPr="00C43B0E">
        <w:rPr>
          <w:rFonts w:asciiTheme="minorEastAsia" w:eastAsiaTheme="minorEastAsia" w:hAnsiTheme="minorEastAsia" w:hint="eastAsia"/>
          <w:szCs w:val="21"/>
        </w:rPr>
        <w:t>”包含乙方在该项目进行中应支出的全部费用及应得利益，是甲方向乙方支付的唯一费用，根据中国法律，所有对此款项应由乙方承担的税费由乙方支付。</w:t>
      </w:r>
    </w:p>
    <w:p w:rsidR="00CF603A" w:rsidRPr="00C43B0E" w:rsidRDefault="00CF603A" w:rsidP="00622047">
      <w:pPr>
        <w:numPr>
          <w:ilvl w:val="0"/>
          <w:numId w:val="3"/>
        </w:numPr>
        <w:tabs>
          <w:tab w:val="clear" w:pos="1474"/>
        </w:tabs>
        <w:spacing w:beforeLines="50" w:before="156" w:afterLines="50" w:after="156"/>
        <w:ind w:firstLine="0"/>
        <w:rPr>
          <w:rFonts w:asciiTheme="minorEastAsia" w:eastAsiaTheme="minorEastAsia" w:hAnsiTheme="minorEastAsia"/>
          <w:b/>
          <w:szCs w:val="21"/>
        </w:rPr>
      </w:pPr>
      <w:r w:rsidRPr="00C43B0E">
        <w:rPr>
          <w:rFonts w:asciiTheme="minorEastAsia" w:eastAsiaTheme="minorEastAsia" w:hAnsiTheme="minorEastAsia" w:hint="eastAsia"/>
          <w:b/>
          <w:szCs w:val="21"/>
        </w:rPr>
        <w:t>乙方责任与权利</w:t>
      </w:r>
    </w:p>
    <w:p w:rsidR="00CF603A" w:rsidRPr="00907BAC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乙方需</w:t>
      </w:r>
      <w:r w:rsidRPr="00907BAC">
        <w:rPr>
          <w:rFonts w:asciiTheme="minorEastAsia" w:eastAsiaTheme="minorEastAsia" w:hAnsiTheme="minorEastAsia" w:hint="eastAsia"/>
          <w:szCs w:val="21"/>
        </w:rPr>
        <w:t>确保将原始数据、资料等全部提交甲方，并保证这些数据及资料的合法性；</w:t>
      </w:r>
    </w:p>
    <w:p w:rsidR="00CF603A" w:rsidRPr="00907BAC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907BAC">
        <w:rPr>
          <w:rFonts w:asciiTheme="minorEastAsia" w:eastAsiaTheme="minorEastAsia" w:hAnsiTheme="minorEastAsia" w:hint="eastAsia"/>
          <w:szCs w:val="21"/>
        </w:rPr>
        <w:t>保质保量地完成指定配额的样本量</w:t>
      </w:r>
      <w:r w:rsidR="00F050EE" w:rsidRPr="00907BAC">
        <w:rPr>
          <w:rFonts w:asciiTheme="minorEastAsia" w:eastAsiaTheme="minorEastAsia" w:hAnsiTheme="minorEastAsia" w:hint="eastAsia"/>
          <w:szCs w:val="21"/>
        </w:rPr>
        <w:t>/工作量</w:t>
      </w:r>
      <w:r w:rsidRPr="00907BAC">
        <w:rPr>
          <w:rFonts w:asciiTheme="minorEastAsia" w:eastAsiaTheme="minorEastAsia" w:hAnsiTheme="minorEastAsia" w:hint="eastAsia"/>
          <w:szCs w:val="21"/>
        </w:rPr>
        <w:t>，保证甲方在本协议规定的时间内收到全部样本</w:t>
      </w:r>
      <w:r w:rsidR="00F050EE" w:rsidRPr="00907BAC">
        <w:rPr>
          <w:rFonts w:asciiTheme="minorEastAsia" w:eastAsiaTheme="minorEastAsia" w:hAnsiTheme="minorEastAsia" w:hint="eastAsia"/>
          <w:szCs w:val="21"/>
        </w:rPr>
        <w:t>/电子问卷</w:t>
      </w:r>
      <w:r w:rsidRPr="00907BAC">
        <w:rPr>
          <w:rFonts w:asciiTheme="minorEastAsia" w:eastAsiaTheme="minorEastAsia" w:hAnsiTheme="minorEastAsia" w:hint="eastAsia"/>
          <w:szCs w:val="21"/>
        </w:rPr>
        <w:t>；</w:t>
      </w:r>
    </w:p>
    <w:p w:rsidR="00CF603A" w:rsidRPr="00907BAC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907BAC">
        <w:rPr>
          <w:rFonts w:asciiTheme="minorEastAsia" w:eastAsiaTheme="minorEastAsia" w:hAnsiTheme="minorEastAsia" w:hint="eastAsia"/>
          <w:szCs w:val="21"/>
        </w:rPr>
        <w:t>如在项目实施过程中发现问题，不得以甲方的名义擅自解决，应在与甲方协商后进行处理；</w:t>
      </w:r>
    </w:p>
    <w:p w:rsidR="00CF603A" w:rsidRPr="00907BAC" w:rsidRDefault="00F050EE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907BAC">
        <w:rPr>
          <w:rFonts w:asciiTheme="minorEastAsia" w:eastAsiaTheme="minorEastAsia" w:hAnsiTheme="minorEastAsia" w:hint="eastAsia"/>
          <w:szCs w:val="21"/>
        </w:rPr>
        <w:t>编码工作完成第一批后</w:t>
      </w:r>
      <w:r w:rsidR="00CF603A" w:rsidRPr="00907BAC">
        <w:rPr>
          <w:rFonts w:asciiTheme="minorEastAsia" w:eastAsiaTheme="minorEastAsia" w:hAnsiTheme="minorEastAsia" w:hint="eastAsia"/>
          <w:szCs w:val="21"/>
        </w:rPr>
        <w:t>，应立即抽取足额</w:t>
      </w:r>
      <w:r w:rsidRPr="00907BAC">
        <w:rPr>
          <w:rFonts w:asciiTheme="minorEastAsia" w:eastAsiaTheme="minorEastAsia" w:hAnsiTheme="minorEastAsia" w:hint="eastAsia"/>
          <w:szCs w:val="21"/>
        </w:rPr>
        <w:t>样本提交</w:t>
      </w:r>
      <w:r w:rsidR="00CF603A" w:rsidRPr="00907BAC">
        <w:rPr>
          <w:rFonts w:asciiTheme="minorEastAsia" w:eastAsiaTheme="minorEastAsia" w:hAnsiTheme="minorEastAsia" w:hint="eastAsia"/>
          <w:szCs w:val="21"/>
        </w:rPr>
        <w:t>给甲方，</w:t>
      </w:r>
      <w:r w:rsidRPr="00907BAC">
        <w:rPr>
          <w:rFonts w:asciiTheme="minorEastAsia" w:eastAsiaTheme="minorEastAsia" w:hAnsiTheme="minorEastAsia" w:hint="eastAsia"/>
          <w:szCs w:val="21"/>
        </w:rPr>
        <w:t>电子问卷编程过程中及时提交测试程序给甲方，以保证后续工作质量与顺利进行；</w:t>
      </w:r>
    </w:p>
    <w:p w:rsidR="00CF603A" w:rsidRPr="00907BAC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907BAC">
        <w:rPr>
          <w:rFonts w:asciiTheme="minorEastAsia" w:eastAsiaTheme="minorEastAsia" w:hAnsiTheme="minorEastAsia" w:hint="eastAsia"/>
          <w:szCs w:val="21"/>
        </w:rPr>
        <w:t>项目运做过程中，乙方需随时和甲方保持沟通，向甲方汇报每天进度及完成情况；</w:t>
      </w:r>
    </w:p>
    <w:p w:rsidR="00CF603A" w:rsidRPr="00907BAC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907BAC">
        <w:rPr>
          <w:rFonts w:asciiTheme="minorEastAsia" w:eastAsiaTheme="minorEastAsia" w:hAnsiTheme="minorEastAsia" w:hint="eastAsia"/>
          <w:szCs w:val="21"/>
        </w:rPr>
        <w:t>如果乙方在规定的时间内难以完成项目要求的</w:t>
      </w:r>
      <w:r w:rsidR="00C53B16" w:rsidRPr="00907BAC">
        <w:rPr>
          <w:rFonts w:asciiTheme="minorEastAsia" w:eastAsiaTheme="minorEastAsia" w:hAnsiTheme="minorEastAsia" w:hint="eastAsia"/>
          <w:szCs w:val="21"/>
        </w:rPr>
        <w:t>工作量</w:t>
      </w:r>
      <w:r w:rsidRPr="00907BAC">
        <w:rPr>
          <w:rFonts w:asciiTheme="minorEastAsia" w:eastAsiaTheme="minorEastAsia" w:hAnsiTheme="minorEastAsia" w:hint="eastAsia"/>
          <w:szCs w:val="21"/>
        </w:rPr>
        <w:t>，需要做出调整，应提前书面通知甲方，并留出足够时间进行</w:t>
      </w:r>
      <w:r w:rsidR="00C53B16" w:rsidRPr="00907BAC">
        <w:rPr>
          <w:rFonts w:asciiTheme="minorEastAsia" w:eastAsiaTheme="minorEastAsia" w:hAnsiTheme="minorEastAsia" w:hint="eastAsia"/>
          <w:szCs w:val="21"/>
        </w:rPr>
        <w:t>工作量调整</w:t>
      </w:r>
      <w:r w:rsidRPr="00907BAC">
        <w:rPr>
          <w:rFonts w:asciiTheme="minorEastAsia" w:eastAsiaTheme="minorEastAsia" w:hAnsiTheme="minorEastAsia" w:hint="eastAsia"/>
          <w:szCs w:val="21"/>
        </w:rPr>
        <w:t>，否则乙方承担一切由此引起的损失；</w:t>
      </w:r>
    </w:p>
    <w:p w:rsidR="00CF603A" w:rsidRPr="00907BAC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907BAC">
        <w:rPr>
          <w:rFonts w:asciiTheme="minorEastAsia" w:eastAsiaTheme="minorEastAsia" w:hAnsiTheme="minorEastAsia" w:hint="eastAsia"/>
          <w:szCs w:val="21"/>
        </w:rPr>
        <w:t>根据甲方要求，乙方负责从所有</w:t>
      </w:r>
      <w:r w:rsidR="00C53B16" w:rsidRPr="00907BAC">
        <w:rPr>
          <w:rFonts w:asciiTheme="minorEastAsia" w:eastAsiaTheme="minorEastAsia" w:hAnsiTheme="minorEastAsia" w:hint="eastAsia"/>
          <w:szCs w:val="21"/>
        </w:rPr>
        <w:t>样本中</w:t>
      </w:r>
      <w:r w:rsidRPr="00907BAC">
        <w:rPr>
          <w:rFonts w:asciiTheme="minorEastAsia" w:eastAsiaTheme="minorEastAsia" w:hAnsiTheme="minorEastAsia" w:hint="eastAsia"/>
          <w:szCs w:val="21"/>
        </w:rPr>
        <w:t>随机抽取相应比例的</w:t>
      </w:r>
      <w:r w:rsidR="00C53B16" w:rsidRPr="00907BAC">
        <w:rPr>
          <w:rFonts w:asciiTheme="minorEastAsia" w:eastAsiaTheme="minorEastAsia" w:hAnsiTheme="minorEastAsia" w:hint="eastAsia"/>
          <w:szCs w:val="21"/>
        </w:rPr>
        <w:t>样本进行编码</w:t>
      </w:r>
      <w:r w:rsidRPr="00907BAC">
        <w:rPr>
          <w:rFonts w:asciiTheme="minorEastAsia" w:eastAsiaTheme="minorEastAsia" w:hAnsiTheme="minorEastAsia" w:hint="eastAsia"/>
          <w:szCs w:val="21"/>
        </w:rPr>
        <w:t>复核；</w:t>
      </w:r>
    </w:p>
    <w:p w:rsidR="00CF603A" w:rsidRPr="00907BAC" w:rsidRDefault="00CF603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907BAC">
        <w:rPr>
          <w:rFonts w:asciiTheme="minorEastAsia" w:eastAsiaTheme="minorEastAsia" w:hAnsiTheme="minorEastAsia" w:hint="eastAsia"/>
          <w:szCs w:val="21"/>
        </w:rPr>
        <w:t>乙方必须保证对本次委托项目严格保密，不得向任何第三方泄露本次项目的相关信息包括名单、问卷、文字资料、项目安排及访问结果，否则甲方有权拒绝付款，并保留</w:t>
      </w:r>
      <w:r w:rsidRPr="00907BAC">
        <w:rPr>
          <w:rFonts w:asciiTheme="minorEastAsia" w:eastAsiaTheme="minorEastAsia" w:hAnsiTheme="minorEastAsia" w:hint="eastAsia"/>
          <w:szCs w:val="21"/>
        </w:rPr>
        <w:lastRenderedPageBreak/>
        <w:t>向法院提起诉讼的权利。</w:t>
      </w:r>
    </w:p>
    <w:p w:rsidR="0091430A" w:rsidRPr="00907BAC" w:rsidRDefault="0091430A" w:rsidP="00622047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Theme="minorEastAsia" w:eastAsiaTheme="minorEastAsia" w:hAnsiTheme="minorEastAsia"/>
          <w:szCs w:val="21"/>
        </w:rPr>
      </w:pPr>
      <w:r w:rsidRPr="00907BAC">
        <w:rPr>
          <w:rFonts w:ascii="宋体" w:hAnsi="宋体" w:hint="eastAsia"/>
          <w:bCs/>
          <w:szCs w:val="21"/>
        </w:rPr>
        <w:t>乙方不得私自将项目进行转包（代理公司或个人），一经发现甲方将扣除乙方所有费用，由此造成的甲方损失全部由乙方承担。</w:t>
      </w:r>
    </w:p>
    <w:p w:rsidR="00CF603A" w:rsidRPr="00CB2C60" w:rsidRDefault="000C0C7A" w:rsidP="00CB2C60">
      <w:pPr>
        <w:numPr>
          <w:ilvl w:val="1"/>
          <w:numId w:val="3"/>
        </w:numPr>
        <w:snapToGrid w:val="0"/>
        <w:spacing w:beforeLines="50" w:before="156" w:afterLines="50" w:after="156"/>
        <w:ind w:left="476"/>
        <w:rPr>
          <w:rFonts w:ascii="宋体" w:hAnsi="宋体"/>
          <w:bCs/>
          <w:szCs w:val="21"/>
        </w:rPr>
      </w:pPr>
      <w:r w:rsidRPr="00CB2C60">
        <w:rPr>
          <w:rFonts w:ascii="宋体" w:hAnsi="宋体" w:hint="eastAsia"/>
          <w:bCs/>
          <w:szCs w:val="21"/>
        </w:rPr>
        <w:t>履行本协议过程中，乙方应独立对外承担责任，无论是在名义上，还是在实质上，乙方均不应作为甲方的代理人。</w:t>
      </w:r>
      <w:ins w:id="0" w:author="雨林木风" w:date="2016-03-06T11:23:00Z">
        <w:r w:rsidRPr="00DB2E36">
          <w:rPr>
            <w:rFonts w:ascii="宋体" w:hAnsi="宋体" w:hint="eastAsia"/>
            <w:bCs/>
            <w:szCs w:val="21"/>
          </w:rPr>
          <w:t>乙方的员工也不与甲方存在任何形式的劳动关系或劳务关系</w:t>
        </w:r>
      </w:ins>
      <w:r w:rsidR="00CF603A" w:rsidRPr="00CB2C60">
        <w:rPr>
          <w:rFonts w:ascii="宋体" w:hAnsi="宋体" w:hint="eastAsia"/>
          <w:bCs/>
          <w:szCs w:val="21"/>
        </w:rPr>
        <w:t>。</w:t>
      </w:r>
    </w:p>
    <w:p w:rsidR="00CF603A" w:rsidRPr="00907BAC" w:rsidRDefault="00CF603A" w:rsidP="00622047">
      <w:pPr>
        <w:numPr>
          <w:ilvl w:val="0"/>
          <w:numId w:val="3"/>
        </w:numPr>
        <w:tabs>
          <w:tab w:val="clear" w:pos="1474"/>
        </w:tabs>
        <w:spacing w:beforeLines="50" w:before="156" w:afterLines="50" w:after="156"/>
        <w:ind w:firstLine="0"/>
        <w:rPr>
          <w:rFonts w:asciiTheme="minorEastAsia" w:eastAsiaTheme="minorEastAsia" w:hAnsiTheme="minorEastAsia"/>
          <w:b/>
          <w:szCs w:val="21"/>
        </w:rPr>
      </w:pPr>
      <w:r w:rsidRPr="00907BAC">
        <w:rPr>
          <w:rFonts w:asciiTheme="minorEastAsia" w:eastAsiaTheme="minorEastAsia" w:hAnsiTheme="minorEastAsia" w:hint="eastAsia"/>
          <w:b/>
          <w:szCs w:val="21"/>
        </w:rPr>
        <w:t>质量控制</w:t>
      </w:r>
    </w:p>
    <w:p w:rsidR="00CF603A" w:rsidRPr="00907BAC" w:rsidRDefault="00C53B16" w:rsidP="00622047">
      <w:pPr>
        <w:numPr>
          <w:ilvl w:val="0"/>
          <w:numId w:val="1"/>
        </w:numPr>
        <w:tabs>
          <w:tab w:val="clear" w:pos="757"/>
          <w:tab w:val="num" w:pos="420"/>
        </w:tabs>
        <w:snapToGrid w:val="0"/>
        <w:spacing w:beforeLines="50" w:before="156" w:afterLines="50" w:after="156"/>
        <w:ind w:left="420" w:hanging="420"/>
        <w:rPr>
          <w:rFonts w:asciiTheme="minorEastAsia" w:eastAsiaTheme="minorEastAsia" w:hAnsiTheme="minorEastAsia"/>
          <w:szCs w:val="21"/>
        </w:rPr>
      </w:pPr>
      <w:r w:rsidRPr="00907BAC">
        <w:rPr>
          <w:rFonts w:asciiTheme="minorEastAsia" w:eastAsiaTheme="minorEastAsia" w:hAnsiTheme="minorEastAsia" w:hint="eastAsia"/>
          <w:szCs w:val="21"/>
        </w:rPr>
        <w:t>对于编码，</w:t>
      </w:r>
      <w:r w:rsidR="00CF603A" w:rsidRPr="00907BAC">
        <w:rPr>
          <w:rFonts w:asciiTheme="minorEastAsia" w:eastAsiaTheme="minorEastAsia" w:hAnsiTheme="minorEastAsia" w:hint="eastAsia"/>
          <w:szCs w:val="21"/>
        </w:rPr>
        <w:t>甲方根据项目要求的比例对乙方完成的样本进行复核，确属由于乙方操作不当导致的出错问题样本，甲方将对乙方进行扣款</w:t>
      </w:r>
      <w:r w:rsidR="00191462">
        <w:rPr>
          <w:rFonts w:asciiTheme="minorEastAsia" w:eastAsiaTheme="minorEastAsia" w:hAnsiTheme="minorEastAsia" w:hint="eastAsia"/>
          <w:szCs w:val="21"/>
        </w:rPr>
        <w:t>作为</w:t>
      </w:r>
      <w:r w:rsidR="000C0C7A">
        <w:rPr>
          <w:rFonts w:asciiTheme="minorEastAsia" w:eastAsiaTheme="minorEastAsia" w:hAnsiTheme="minorEastAsia" w:hint="eastAsia"/>
          <w:szCs w:val="21"/>
        </w:rPr>
        <w:t>违约金</w:t>
      </w:r>
      <w:r w:rsidR="00CF603A" w:rsidRPr="00907BAC">
        <w:rPr>
          <w:rFonts w:asciiTheme="minorEastAsia" w:eastAsiaTheme="minorEastAsia" w:hAnsiTheme="minorEastAsia" w:hint="eastAsia"/>
          <w:szCs w:val="21"/>
        </w:rPr>
        <w:t>。具体扣罚办法如下：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5"/>
        <w:gridCol w:w="3780"/>
      </w:tblGrid>
      <w:tr w:rsidR="00CF603A" w:rsidRPr="00907BAC" w:rsidTr="008908FD">
        <w:tc>
          <w:tcPr>
            <w:tcW w:w="1365" w:type="dxa"/>
          </w:tcPr>
          <w:p w:rsidR="00CF603A" w:rsidRPr="00907BAC" w:rsidRDefault="00CF603A" w:rsidP="00D51295">
            <w:pPr>
              <w:snapToGrid w:val="0"/>
              <w:spacing w:before="50" w:after="5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07BAC">
              <w:rPr>
                <w:rFonts w:asciiTheme="minorEastAsia" w:eastAsiaTheme="minorEastAsia" w:hAnsiTheme="minorEastAsia" w:hint="eastAsia"/>
                <w:szCs w:val="21"/>
              </w:rPr>
              <w:t>样本差错率</w:t>
            </w:r>
          </w:p>
        </w:tc>
        <w:tc>
          <w:tcPr>
            <w:tcW w:w="3780" w:type="dxa"/>
          </w:tcPr>
          <w:p w:rsidR="00CF603A" w:rsidRPr="00907BAC" w:rsidRDefault="00CF603A" w:rsidP="00D51295">
            <w:pPr>
              <w:snapToGrid w:val="0"/>
              <w:spacing w:before="50" w:after="5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07BAC">
              <w:rPr>
                <w:rFonts w:asciiTheme="minorEastAsia" w:eastAsiaTheme="minorEastAsia" w:hAnsiTheme="minorEastAsia" w:hint="eastAsia"/>
                <w:szCs w:val="21"/>
              </w:rPr>
              <w:t>甲方支付乙方项目费用比例</w:t>
            </w:r>
          </w:p>
        </w:tc>
      </w:tr>
      <w:tr w:rsidR="00CF603A" w:rsidRPr="00907BAC" w:rsidTr="008908FD">
        <w:tc>
          <w:tcPr>
            <w:tcW w:w="1365" w:type="dxa"/>
          </w:tcPr>
          <w:p w:rsidR="00CF603A" w:rsidRPr="00907BAC" w:rsidRDefault="00CF603A" w:rsidP="00D51295">
            <w:pPr>
              <w:snapToGrid w:val="0"/>
              <w:spacing w:before="50" w:after="5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07BAC">
              <w:rPr>
                <w:rFonts w:asciiTheme="minorEastAsia" w:eastAsiaTheme="minorEastAsia" w:hAnsiTheme="minorEastAsia" w:hint="eastAsia"/>
                <w:szCs w:val="21"/>
              </w:rPr>
              <w:t>7%以下</w:t>
            </w:r>
          </w:p>
        </w:tc>
        <w:tc>
          <w:tcPr>
            <w:tcW w:w="3780" w:type="dxa"/>
          </w:tcPr>
          <w:p w:rsidR="00CF603A" w:rsidRPr="00907BAC" w:rsidRDefault="00CF603A" w:rsidP="00D51295">
            <w:pPr>
              <w:snapToGrid w:val="0"/>
              <w:spacing w:before="50" w:after="5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07BAC">
              <w:rPr>
                <w:rFonts w:asciiTheme="minorEastAsia" w:eastAsiaTheme="minorEastAsia" w:hAnsiTheme="minorEastAsia" w:hint="eastAsia"/>
                <w:szCs w:val="21"/>
              </w:rPr>
              <w:t>有效样本费用的100%</w:t>
            </w:r>
          </w:p>
        </w:tc>
      </w:tr>
      <w:tr w:rsidR="00CF603A" w:rsidRPr="00907BAC" w:rsidTr="008908FD">
        <w:tc>
          <w:tcPr>
            <w:tcW w:w="1365" w:type="dxa"/>
          </w:tcPr>
          <w:p w:rsidR="00CF603A" w:rsidRPr="00907BAC" w:rsidRDefault="00CF603A" w:rsidP="00D51295">
            <w:pPr>
              <w:snapToGrid w:val="0"/>
              <w:spacing w:before="50" w:after="5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07BAC">
              <w:rPr>
                <w:rFonts w:asciiTheme="minorEastAsia" w:eastAsiaTheme="minorEastAsia" w:hAnsiTheme="minorEastAsia" w:hint="eastAsia"/>
                <w:szCs w:val="21"/>
              </w:rPr>
              <w:t>7%--15%</w:t>
            </w:r>
          </w:p>
        </w:tc>
        <w:tc>
          <w:tcPr>
            <w:tcW w:w="3780" w:type="dxa"/>
          </w:tcPr>
          <w:p w:rsidR="00CF603A" w:rsidRPr="00907BAC" w:rsidRDefault="00CF603A" w:rsidP="00D51295">
            <w:pPr>
              <w:snapToGrid w:val="0"/>
              <w:spacing w:before="50" w:after="5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07BAC">
              <w:rPr>
                <w:rFonts w:asciiTheme="minorEastAsia" w:eastAsiaTheme="minorEastAsia" w:hAnsiTheme="minorEastAsia" w:hint="eastAsia"/>
                <w:szCs w:val="21"/>
              </w:rPr>
              <w:t>有效样本费用的95%</w:t>
            </w:r>
          </w:p>
        </w:tc>
      </w:tr>
      <w:tr w:rsidR="00CF603A" w:rsidRPr="00907BAC" w:rsidTr="008908FD">
        <w:tc>
          <w:tcPr>
            <w:tcW w:w="1365" w:type="dxa"/>
          </w:tcPr>
          <w:p w:rsidR="00CF603A" w:rsidRPr="00907BAC" w:rsidRDefault="00CF603A" w:rsidP="00D51295">
            <w:pPr>
              <w:snapToGrid w:val="0"/>
              <w:spacing w:before="50" w:after="5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07BAC">
              <w:rPr>
                <w:rFonts w:asciiTheme="minorEastAsia" w:eastAsiaTheme="minorEastAsia" w:hAnsiTheme="minorEastAsia" w:hint="eastAsia"/>
                <w:szCs w:val="21"/>
              </w:rPr>
              <w:t>15%--25%</w:t>
            </w:r>
          </w:p>
        </w:tc>
        <w:tc>
          <w:tcPr>
            <w:tcW w:w="3780" w:type="dxa"/>
          </w:tcPr>
          <w:p w:rsidR="00CF603A" w:rsidRPr="00907BAC" w:rsidRDefault="00CF603A" w:rsidP="00D51295">
            <w:pPr>
              <w:snapToGrid w:val="0"/>
              <w:spacing w:before="50" w:after="5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07BAC">
              <w:rPr>
                <w:rFonts w:asciiTheme="minorEastAsia" w:eastAsiaTheme="minorEastAsia" w:hAnsiTheme="minorEastAsia" w:hint="eastAsia"/>
                <w:szCs w:val="21"/>
              </w:rPr>
              <w:t>有效样本费用的80%</w:t>
            </w:r>
          </w:p>
        </w:tc>
      </w:tr>
      <w:tr w:rsidR="00CF603A" w:rsidRPr="00907BAC" w:rsidTr="008908FD">
        <w:tc>
          <w:tcPr>
            <w:tcW w:w="1365" w:type="dxa"/>
          </w:tcPr>
          <w:p w:rsidR="00CF603A" w:rsidRPr="00907BAC" w:rsidRDefault="00CF603A" w:rsidP="00D51295">
            <w:pPr>
              <w:snapToGrid w:val="0"/>
              <w:spacing w:before="50" w:after="5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07BAC">
              <w:rPr>
                <w:rFonts w:asciiTheme="minorEastAsia" w:eastAsiaTheme="minorEastAsia" w:hAnsiTheme="minorEastAsia" w:hint="eastAsia"/>
                <w:szCs w:val="21"/>
              </w:rPr>
              <w:t>25%以上</w:t>
            </w:r>
          </w:p>
        </w:tc>
        <w:tc>
          <w:tcPr>
            <w:tcW w:w="3780" w:type="dxa"/>
          </w:tcPr>
          <w:p w:rsidR="00CF603A" w:rsidRPr="00907BAC" w:rsidRDefault="00CF603A" w:rsidP="00D51295">
            <w:pPr>
              <w:snapToGrid w:val="0"/>
              <w:spacing w:before="50" w:after="5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07BAC">
              <w:rPr>
                <w:rFonts w:asciiTheme="minorEastAsia" w:eastAsiaTheme="minorEastAsia" w:hAnsiTheme="minorEastAsia" w:hint="eastAsia"/>
                <w:szCs w:val="21"/>
              </w:rPr>
              <w:t>有效样本费用的50%</w:t>
            </w:r>
          </w:p>
        </w:tc>
      </w:tr>
    </w:tbl>
    <w:p w:rsidR="00C53B16" w:rsidRPr="00907BAC" w:rsidRDefault="00C53B16" w:rsidP="00C53B16">
      <w:pPr>
        <w:snapToGrid w:val="0"/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:rsidR="00CF603A" w:rsidRPr="00907BAC" w:rsidRDefault="00CF603A" w:rsidP="00622047">
      <w:pPr>
        <w:numPr>
          <w:ilvl w:val="0"/>
          <w:numId w:val="1"/>
        </w:numPr>
        <w:tabs>
          <w:tab w:val="clear" w:pos="757"/>
          <w:tab w:val="num" w:pos="420"/>
        </w:tabs>
        <w:snapToGrid w:val="0"/>
        <w:spacing w:beforeLines="50" w:before="156" w:afterLines="50" w:after="156"/>
        <w:ind w:left="420" w:hanging="420"/>
        <w:rPr>
          <w:rFonts w:asciiTheme="minorEastAsia" w:eastAsiaTheme="minorEastAsia" w:hAnsiTheme="minorEastAsia"/>
          <w:szCs w:val="21"/>
        </w:rPr>
      </w:pPr>
      <w:r w:rsidRPr="00907BAC">
        <w:rPr>
          <w:rFonts w:asciiTheme="minorEastAsia" w:eastAsiaTheme="minorEastAsia" w:hAnsiTheme="minorEastAsia" w:hint="eastAsia"/>
          <w:szCs w:val="21"/>
        </w:rPr>
        <w:t>如果乙方在执行本项目过程中出现客户投诉情况，经甲方核实确属乙方责任，甲方将视情节轻重，对乙方处以警告、5%--50%扣款</w:t>
      </w:r>
      <w:r w:rsidR="00191462">
        <w:rPr>
          <w:rFonts w:asciiTheme="minorEastAsia" w:eastAsiaTheme="minorEastAsia" w:hAnsiTheme="minorEastAsia" w:hint="eastAsia"/>
          <w:szCs w:val="21"/>
        </w:rPr>
        <w:t>作为</w:t>
      </w:r>
      <w:r w:rsidR="000C0C7A">
        <w:rPr>
          <w:rFonts w:asciiTheme="minorEastAsia" w:eastAsiaTheme="minorEastAsia" w:hAnsiTheme="minorEastAsia" w:hint="eastAsia"/>
          <w:szCs w:val="21"/>
        </w:rPr>
        <w:t>违约金</w:t>
      </w:r>
      <w:r w:rsidRPr="00907BAC">
        <w:rPr>
          <w:rFonts w:asciiTheme="minorEastAsia" w:eastAsiaTheme="minorEastAsia" w:hAnsiTheme="minorEastAsia" w:hint="eastAsia"/>
          <w:szCs w:val="21"/>
        </w:rPr>
        <w:t>或解除</w:t>
      </w:r>
      <w:r w:rsidR="000C0C7A">
        <w:rPr>
          <w:rFonts w:asciiTheme="minorEastAsia" w:eastAsiaTheme="minorEastAsia" w:hAnsiTheme="minorEastAsia" w:hint="eastAsia"/>
          <w:szCs w:val="21"/>
        </w:rPr>
        <w:t>本</w:t>
      </w:r>
      <w:r w:rsidRPr="00907BAC">
        <w:rPr>
          <w:rFonts w:asciiTheme="minorEastAsia" w:eastAsiaTheme="minorEastAsia" w:hAnsiTheme="minorEastAsia" w:hint="eastAsia"/>
          <w:szCs w:val="21"/>
        </w:rPr>
        <w:t>协议。</w:t>
      </w:r>
    </w:p>
    <w:p w:rsidR="00CF603A" w:rsidRPr="00907BAC" w:rsidRDefault="00CF603A" w:rsidP="00622047">
      <w:pPr>
        <w:numPr>
          <w:ilvl w:val="0"/>
          <w:numId w:val="1"/>
        </w:numPr>
        <w:tabs>
          <w:tab w:val="clear" w:pos="757"/>
          <w:tab w:val="num" w:pos="420"/>
        </w:tabs>
        <w:snapToGrid w:val="0"/>
        <w:spacing w:beforeLines="50" w:before="156" w:afterLines="50" w:after="156"/>
        <w:ind w:left="420" w:hanging="420"/>
        <w:rPr>
          <w:rFonts w:asciiTheme="minorEastAsia" w:eastAsiaTheme="minorEastAsia" w:hAnsiTheme="minorEastAsia"/>
          <w:szCs w:val="21"/>
        </w:rPr>
      </w:pPr>
      <w:r w:rsidRPr="00907BAC">
        <w:rPr>
          <w:rFonts w:asciiTheme="minorEastAsia" w:eastAsiaTheme="minorEastAsia" w:hAnsiTheme="minorEastAsia" w:hint="eastAsia"/>
          <w:szCs w:val="21"/>
        </w:rPr>
        <w:t>项目结束后，甲方会对乙方进行综合评价，如果乙方总体得分低于及格线（60分），甲方将酌情扣除其有效样本费用的3%--5%</w:t>
      </w:r>
      <w:r w:rsidR="00191462" w:rsidRPr="00907BAC">
        <w:rPr>
          <w:rFonts w:asciiTheme="minorEastAsia" w:eastAsiaTheme="minorEastAsia" w:hAnsiTheme="minorEastAsia" w:hint="eastAsia"/>
          <w:szCs w:val="21"/>
        </w:rPr>
        <w:t>扣款</w:t>
      </w:r>
      <w:r w:rsidR="00191462">
        <w:rPr>
          <w:rFonts w:asciiTheme="minorEastAsia" w:eastAsiaTheme="minorEastAsia" w:hAnsiTheme="minorEastAsia" w:hint="eastAsia"/>
          <w:szCs w:val="21"/>
        </w:rPr>
        <w:t>作为违约金</w:t>
      </w:r>
      <w:r w:rsidRPr="00907BAC">
        <w:rPr>
          <w:rFonts w:asciiTheme="minorEastAsia" w:eastAsiaTheme="minorEastAsia" w:hAnsiTheme="minorEastAsia" w:hint="eastAsia"/>
          <w:szCs w:val="21"/>
        </w:rPr>
        <w:t>。</w:t>
      </w:r>
    </w:p>
    <w:p w:rsidR="00CF603A" w:rsidRPr="00907BAC" w:rsidRDefault="00CF603A" w:rsidP="00622047">
      <w:pPr>
        <w:numPr>
          <w:ilvl w:val="0"/>
          <w:numId w:val="1"/>
        </w:numPr>
        <w:tabs>
          <w:tab w:val="clear" w:pos="757"/>
          <w:tab w:val="num" w:pos="420"/>
        </w:tabs>
        <w:snapToGrid w:val="0"/>
        <w:spacing w:beforeLines="50" w:before="156" w:afterLines="50" w:after="156"/>
        <w:ind w:left="420" w:hanging="420"/>
        <w:rPr>
          <w:rFonts w:asciiTheme="minorEastAsia" w:eastAsiaTheme="minorEastAsia" w:hAnsiTheme="minorEastAsia"/>
          <w:szCs w:val="21"/>
        </w:rPr>
      </w:pPr>
      <w:r w:rsidRPr="00907BAC">
        <w:rPr>
          <w:rFonts w:asciiTheme="minorEastAsia" w:eastAsiaTheme="minorEastAsia" w:hAnsiTheme="minorEastAsia" w:hint="eastAsia"/>
          <w:szCs w:val="21"/>
        </w:rPr>
        <w:t>如果甲方发现乙方违反《保密协议》，将视情节轻重，处以10%--50%的扣款</w:t>
      </w:r>
      <w:r w:rsidR="000C0C7A">
        <w:rPr>
          <w:rFonts w:asciiTheme="minorEastAsia" w:eastAsiaTheme="minorEastAsia" w:hAnsiTheme="minorEastAsia" w:hint="eastAsia"/>
          <w:szCs w:val="21"/>
        </w:rPr>
        <w:t>作为违约金或</w:t>
      </w:r>
      <w:r w:rsidRPr="00907BAC">
        <w:rPr>
          <w:rFonts w:asciiTheme="minorEastAsia" w:eastAsiaTheme="minorEastAsia" w:hAnsiTheme="minorEastAsia" w:hint="eastAsia"/>
          <w:szCs w:val="21"/>
        </w:rPr>
        <w:t>解除</w:t>
      </w:r>
      <w:r w:rsidR="000C0C7A">
        <w:rPr>
          <w:rFonts w:asciiTheme="minorEastAsia" w:eastAsiaTheme="minorEastAsia" w:hAnsiTheme="minorEastAsia" w:hint="eastAsia"/>
          <w:szCs w:val="21"/>
        </w:rPr>
        <w:t>本</w:t>
      </w:r>
      <w:r w:rsidRPr="00907BAC">
        <w:rPr>
          <w:rFonts w:asciiTheme="minorEastAsia" w:eastAsiaTheme="minorEastAsia" w:hAnsiTheme="minorEastAsia" w:hint="eastAsia"/>
          <w:szCs w:val="21"/>
        </w:rPr>
        <w:t>协议。</w:t>
      </w:r>
    </w:p>
    <w:p w:rsidR="00CF603A" w:rsidRPr="00C43B0E" w:rsidRDefault="00CF603A" w:rsidP="00622047">
      <w:pPr>
        <w:numPr>
          <w:ilvl w:val="0"/>
          <w:numId w:val="1"/>
        </w:numPr>
        <w:tabs>
          <w:tab w:val="clear" w:pos="757"/>
          <w:tab w:val="num" w:pos="420"/>
        </w:tabs>
        <w:snapToGrid w:val="0"/>
        <w:spacing w:beforeLines="50" w:before="156" w:afterLines="50" w:after="156"/>
        <w:ind w:left="420" w:hanging="420"/>
        <w:rPr>
          <w:rFonts w:asciiTheme="minorEastAsia" w:eastAsiaTheme="minorEastAsia" w:hAnsiTheme="minorEastAsia"/>
          <w:szCs w:val="21"/>
        </w:rPr>
      </w:pPr>
      <w:r w:rsidRPr="00C43B0E">
        <w:rPr>
          <w:rFonts w:asciiTheme="minorEastAsia" w:eastAsiaTheme="minorEastAsia" w:hAnsiTheme="minorEastAsia" w:hint="eastAsia"/>
          <w:szCs w:val="21"/>
        </w:rPr>
        <w:t>如乙方获得甲方优秀评价，甲方将视项目利润情况给予乙方一定的奖励。</w:t>
      </w:r>
    </w:p>
    <w:p w:rsidR="000C0C7A" w:rsidRPr="000C0C7A" w:rsidRDefault="000C0C7A" w:rsidP="000C0C7A">
      <w:pPr>
        <w:numPr>
          <w:ilvl w:val="0"/>
          <w:numId w:val="3"/>
        </w:numPr>
        <w:tabs>
          <w:tab w:val="clear" w:pos="1474"/>
        </w:tabs>
        <w:spacing w:beforeLines="50" w:before="156" w:afterLines="50" w:after="156"/>
        <w:ind w:firstLine="0"/>
        <w:rPr>
          <w:ins w:id="1" w:author="雨林木风" w:date="2016-03-06T11:05:00Z"/>
          <w:rFonts w:asciiTheme="minorEastAsia" w:eastAsiaTheme="minorEastAsia" w:hAnsiTheme="minorEastAsia"/>
          <w:b/>
          <w:szCs w:val="21"/>
        </w:rPr>
      </w:pPr>
      <w:ins w:id="2" w:author="雨林木风" w:date="2016-03-06T11:05:00Z">
        <w:r w:rsidRPr="000C0C7A">
          <w:rPr>
            <w:rFonts w:asciiTheme="minorEastAsia" w:eastAsiaTheme="minorEastAsia" w:hAnsiTheme="minorEastAsia" w:hint="eastAsia"/>
            <w:b/>
            <w:szCs w:val="21"/>
          </w:rPr>
          <w:t>协议效力</w:t>
        </w:r>
      </w:ins>
    </w:p>
    <w:p w:rsidR="000C0C7A" w:rsidRPr="005077AA" w:rsidRDefault="000C0C7A" w:rsidP="005077AA">
      <w:pPr>
        <w:spacing w:beforeLines="50" w:before="156" w:afterLines="50" w:after="156"/>
        <w:ind w:firstLineChars="202" w:firstLine="424"/>
        <w:rPr>
          <w:ins w:id="3" w:author="雨林木风" w:date="2016-03-06T11:05:00Z"/>
          <w:rFonts w:asciiTheme="minorEastAsia" w:eastAsiaTheme="minorEastAsia" w:hAnsiTheme="minorEastAsia"/>
          <w:szCs w:val="21"/>
        </w:rPr>
      </w:pPr>
      <w:ins w:id="4" w:author="雨林木风" w:date="2016-03-06T11:05:00Z">
        <w:r w:rsidRPr="005077AA">
          <w:rPr>
            <w:rFonts w:asciiTheme="minorEastAsia" w:eastAsiaTheme="minorEastAsia" w:hAnsiTheme="minorEastAsia" w:hint="eastAsia"/>
            <w:szCs w:val="21"/>
          </w:rPr>
          <w:t>本协议一式两份，甲乙双方各执一份，由双方共同签字盖章之日起生效。协议中未尽事宜由双方共同协商解决，再签订补充协议。。</w:t>
        </w:r>
      </w:ins>
    </w:p>
    <w:p w:rsidR="000C0C7A" w:rsidRPr="005077AA" w:rsidRDefault="000C0C7A" w:rsidP="005077AA">
      <w:pPr>
        <w:spacing w:beforeLines="50" w:before="156" w:afterLines="50" w:after="156"/>
        <w:ind w:firstLineChars="202" w:firstLine="424"/>
        <w:rPr>
          <w:ins w:id="5" w:author="雨林木风" w:date="2016-03-06T11:05:00Z"/>
          <w:rFonts w:asciiTheme="minorEastAsia" w:eastAsiaTheme="minorEastAsia" w:hAnsiTheme="minorEastAsia"/>
          <w:szCs w:val="21"/>
        </w:rPr>
      </w:pPr>
      <w:ins w:id="6" w:author="雨林木风" w:date="2016-03-06T11:05:00Z">
        <w:r w:rsidRPr="005077AA">
          <w:rPr>
            <w:rFonts w:asciiTheme="minorEastAsia" w:eastAsiaTheme="minorEastAsia" w:hAnsiTheme="minorEastAsia"/>
            <w:szCs w:val="21"/>
          </w:rPr>
          <w:t>因本合同引起的或与本合同有关的任何争议，均提请北京仲裁委员会按照其仲裁规则进行仲裁。仲裁裁决是终局的，对双方均有约束力。</w:t>
        </w:r>
      </w:ins>
    </w:p>
    <w:p w:rsidR="00CF603A" w:rsidRPr="000C0C7A" w:rsidRDefault="00CF603A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CF603A" w:rsidRPr="00C43B0E" w:rsidRDefault="00CF603A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CF603A" w:rsidRDefault="00CF603A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C76BD9" w:rsidRDefault="00C76BD9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C76BD9" w:rsidRDefault="00C76BD9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C76BD9" w:rsidRDefault="00C76BD9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C76BD9" w:rsidRDefault="00C76BD9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C76BD9" w:rsidRDefault="00C76BD9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C76BD9" w:rsidRPr="00C43B0E" w:rsidRDefault="00C76BD9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CF603A" w:rsidRPr="00C43B0E" w:rsidRDefault="00CF603A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6A48B1" w:rsidRPr="00C43B0E" w:rsidRDefault="006A48B1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6A48B1" w:rsidRPr="00C43B0E" w:rsidRDefault="006A48B1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6A48B1" w:rsidRPr="00C43B0E" w:rsidRDefault="006A48B1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6A48B1" w:rsidRPr="00C43B0E" w:rsidRDefault="006A48B1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6A48B1" w:rsidRPr="00C43B0E" w:rsidRDefault="006A48B1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6A48B1" w:rsidRPr="00C43B0E" w:rsidRDefault="006A48B1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6A48B1" w:rsidRPr="00C43B0E" w:rsidRDefault="006A48B1" w:rsidP="00D51295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CF603A" w:rsidRPr="00C43B0E" w:rsidRDefault="00CF603A" w:rsidP="00CF603A">
      <w:pPr>
        <w:tabs>
          <w:tab w:val="left" w:pos="4860"/>
        </w:tabs>
        <w:spacing w:line="360" w:lineRule="atLeast"/>
        <w:rPr>
          <w:rFonts w:asciiTheme="minorEastAsia" w:eastAsiaTheme="minorEastAsia" w:hAnsiTheme="minorEastAsia"/>
          <w:b/>
          <w:bCs/>
          <w:szCs w:val="21"/>
        </w:rPr>
      </w:pPr>
    </w:p>
    <w:p w:rsidR="00CF603A" w:rsidRPr="00C43B0E" w:rsidRDefault="00CF603A" w:rsidP="00CF603A">
      <w:pPr>
        <w:spacing w:line="360" w:lineRule="atLeast"/>
        <w:rPr>
          <w:rFonts w:asciiTheme="minorEastAsia" w:eastAsiaTheme="minorEastAsia" w:hAnsiTheme="minorEastAsia"/>
          <w:b/>
          <w:szCs w:val="21"/>
        </w:rPr>
      </w:pPr>
      <w:r w:rsidRPr="00C43B0E">
        <w:rPr>
          <w:rFonts w:asciiTheme="minorEastAsia" w:eastAsiaTheme="minorEastAsia" w:hAnsiTheme="minorEastAsia" w:hint="eastAsia"/>
          <w:b/>
          <w:szCs w:val="21"/>
        </w:rPr>
        <w:t>（本页无正文）</w:t>
      </w:r>
    </w:p>
    <w:p w:rsidR="00783036" w:rsidRPr="00C43B0E" w:rsidRDefault="00783036" w:rsidP="00CF603A">
      <w:pPr>
        <w:spacing w:line="360" w:lineRule="atLeast"/>
        <w:rPr>
          <w:rFonts w:asciiTheme="minorEastAsia" w:eastAsiaTheme="minorEastAsia" w:hAnsiTheme="minorEastAsia"/>
          <w:b/>
          <w:szCs w:val="21"/>
        </w:rPr>
      </w:pPr>
    </w:p>
    <w:tbl>
      <w:tblPr>
        <w:tblW w:w="8280" w:type="dxa"/>
        <w:tblInd w:w="108" w:type="dxa"/>
        <w:tblLook w:val="01E0" w:firstRow="1" w:lastRow="1" w:firstColumn="1" w:lastColumn="1" w:noHBand="0" w:noVBand="0"/>
      </w:tblPr>
      <w:tblGrid>
        <w:gridCol w:w="1980"/>
        <w:gridCol w:w="6300"/>
      </w:tblGrid>
      <w:tr w:rsidR="00CF603A" w:rsidRPr="00C43B0E" w:rsidTr="008908FD">
        <w:tc>
          <w:tcPr>
            <w:tcW w:w="198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合同甲方：</w:t>
            </w:r>
          </w:p>
        </w:tc>
        <w:tc>
          <w:tcPr>
            <w:tcW w:w="630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603A" w:rsidRPr="00C43B0E" w:rsidTr="008908FD">
        <w:tc>
          <w:tcPr>
            <w:tcW w:w="198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盖章：</w:t>
            </w:r>
          </w:p>
        </w:tc>
        <w:tc>
          <w:tcPr>
            <w:tcW w:w="630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603A" w:rsidRPr="00C43B0E" w:rsidTr="008908FD">
        <w:tc>
          <w:tcPr>
            <w:tcW w:w="198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授权代表姓名：</w:t>
            </w:r>
          </w:p>
        </w:tc>
        <w:tc>
          <w:tcPr>
            <w:tcW w:w="630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603A" w:rsidRPr="00C43B0E" w:rsidTr="008908FD">
        <w:tc>
          <w:tcPr>
            <w:tcW w:w="198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授权代表职务：</w:t>
            </w:r>
          </w:p>
        </w:tc>
        <w:tc>
          <w:tcPr>
            <w:tcW w:w="630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603A" w:rsidRPr="00C43B0E" w:rsidTr="008908FD">
        <w:tc>
          <w:tcPr>
            <w:tcW w:w="198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授权代表签字：</w:t>
            </w:r>
          </w:p>
        </w:tc>
        <w:tc>
          <w:tcPr>
            <w:tcW w:w="630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603A" w:rsidRPr="00C43B0E" w:rsidTr="008908FD">
        <w:tc>
          <w:tcPr>
            <w:tcW w:w="198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签字日期：</w:t>
            </w:r>
          </w:p>
        </w:tc>
        <w:tc>
          <w:tcPr>
            <w:tcW w:w="630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szCs w:val="21"/>
              </w:rPr>
              <w:t>年    月    日</w:t>
            </w:r>
          </w:p>
        </w:tc>
      </w:tr>
    </w:tbl>
    <w:p w:rsidR="00CF603A" w:rsidRPr="00C43B0E" w:rsidRDefault="00CF603A" w:rsidP="00CF603A">
      <w:pPr>
        <w:rPr>
          <w:rFonts w:asciiTheme="minorEastAsia" w:eastAsiaTheme="minorEastAsia" w:hAnsiTheme="minorEastAsia"/>
          <w:szCs w:val="21"/>
        </w:rPr>
      </w:pPr>
    </w:p>
    <w:p w:rsidR="00CF603A" w:rsidRPr="00C43B0E" w:rsidRDefault="00CF603A" w:rsidP="00CF603A">
      <w:pPr>
        <w:rPr>
          <w:rFonts w:asciiTheme="minorEastAsia" w:eastAsiaTheme="minorEastAsia" w:hAnsiTheme="minorEastAsia"/>
          <w:szCs w:val="21"/>
        </w:rPr>
      </w:pPr>
    </w:p>
    <w:tbl>
      <w:tblPr>
        <w:tblW w:w="8280" w:type="dxa"/>
        <w:tblInd w:w="108" w:type="dxa"/>
        <w:tblLook w:val="01E0" w:firstRow="1" w:lastRow="1" w:firstColumn="1" w:lastColumn="1" w:noHBand="0" w:noVBand="0"/>
      </w:tblPr>
      <w:tblGrid>
        <w:gridCol w:w="1980"/>
        <w:gridCol w:w="6300"/>
      </w:tblGrid>
      <w:tr w:rsidR="00CF603A" w:rsidRPr="00C43B0E" w:rsidTr="008908FD">
        <w:tc>
          <w:tcPr>
            <w:tcW w:w="198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合同乙方：</w:t>
            </w:r>
          </w:p>
        </w:tc>
        <w:tc>
          <w:tcPr>
            <w:tcW w:w="630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603A" w:rsidRPr="00C43B0E" w:rsidTr="008908FD">
        <w:tc>
          <w:tcPr>
            <w:tcW w:w="198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盖章：</w:t>
            </w:r>
          </w:p>
        </w:tc>
        <w:tc>
          <w:tcPr>
            <w:tcW w:w="630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603A" w:rsidRPr="00C43B0E" w:rsidTr="008908FD">
        <w:tc>
          <w:tcPr>
            <w:tcW w:w="198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授权代表姓名：</w:t>
            </w:r>
          </w:p>
        </w:tc>
        <w:tc>
          <w:tcPr>
            <w:tcW w:w="630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603A" w:rsidRPr="00C43B0E" w:rsidTr="008908FD">
        <w:tc>
          <w:tcPr>
            <w:tcW w:w="198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授权代表职务：</w:t>
            </w:r>
          </w:p>
        </w:tc>
        <w:tc>
          <w:tcPr>
            <w:tcW w:w="630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603A" w:rsidRPr="00C43B0E" w:rsidTr="008908FD">
        <w:tc>
          <w:tcPr>
            <w:tcW w:w="198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授权代表签字：</w:t>
            </w:r>
          </w:p>
        </w:tc>
        <w:tc>
          <w:tcPr>
            <w:tcW w:w="630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603A" w:rsidRPr="00C43B0E" w:rsidTr="008908FD">
        <w:tc>
          <w:tcPr>
            <w:tcW w:w="198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签字日期：</w:t>
            </w:r>
          </w:p>
        </w:tc>
        <w:tc>
          <w:tcPr>
            <w:tcW w:w="6300" w:type="dxa"/>
          </w:tcPr>
          <w:p w:rsidR="00CF603A" w:rsidRPr="00C43B0E" w:rsidRDefault="00CF603A" w:rsidP="00622047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szCs w:val="21"/>
              </w:rPr>
              <w:t>年    月    日</w:t>
            </w:r>
          </w:p>
        </w:tc>
      </w:tr>
    </w:tbl>
    <w:p w:rsidR="00CF603A" w:rsidRPr="00C43B0E" w:rsidRDefault="00CF603A" w:rsidP="00CF603A">
      <w:pPr>
        <w:rPr>
          <w:rFonts w:asciiTheme="minorEastAsia" w:eastAsiaTheme="minorEastAsia" w:hAnsiTheme="minorEastAsia"/>
          <w:szCs w:val="21"/>
        </w:rPr>
      </w:pPr>
    </w:p>
    <w:p w:rsidR="00CF603A" w:rsidRPr="00C43B0E" w:rsidRDefault="00CF603A" w:rsidP="00CF603A">
      <w:pPr>
        <w:spacing w:line="360" w:lineRule="atLeast"/>
        <w:rPr>
          <w:rFonts w:asciiTheme="minorEastAsia" w:eastAsiaTheme="minorEastAsia" w:hAnsiTheme="minorEastAsia"/>
          <w:b/>
          <w:szCs w:val="21"/>
        </w:rPr>
      </w:pPr>
    </w:p>
    <w:p w:rsidR="00CF603A" w:rsidRPr="00EF44A4" w:rsidRDefault="00CF603A" w:rsidP="00EF44A4">
      <w:pPr>
        <w:pageBreakBefore/>
        <w:spacing w:line="360" w:lineRule="atLeast"/>
        <w:jc w:val="center"/>
        <w:rPr>
          <w:rFonts w:ascii="黑体" w:eastAsia="黑体" w:hAnsi="宋体"/>
          <w:sz w:val="36"/>
          <w:szCs w:val="36"/>
        </w:rPr>
      </w:pPr>
      <w:r w:rsidRPr="00865F75">
        <w:rPr>
          <w:rFonts w:ascii="黑体" w:eastAsia="黑体" w:hAnsi="宋体" w:hint="eastAsia"/>
          <w:b/>
          <w:sz w:val="36"/>
          <w:szCs w:val="36"/>
        </w:rPr>
        <w:lastRenderedPageBreak/>
        <w:t>项目委托协议</w:t>
      </w:r>
      <w:r w:rsidRPr="0034243F">
        <w:rPr>
          <w:rFonts w:ascii="黑体" w:eastAsia="黑体" w:hAnsi="宋体" w:hint="eastAsia"/>
          <w:b/>
          <w:sz w:val="30"/>
          <w:szCs w:val="30"/>
        </w:rPr>
        <w:t>—</w:t>
      </w:r>
      <w:r w:rsidR="00852F0B">
        <w:rPr>
          <w:rFonts w:ascii="黑体" w:eastAsia="黑体" w:hAnsi="宋体" w:hint="eastAsia"/>
          <w:sz w:val="30"/>
          <w:szCs w:val="30"/>
        </w:rPr>
        <w:t>数据处理</w:t>
      </w:r>
      <w:r w:rsidRPr="006A4366">
        <w:rPr>
          <w:rFonts w:ascii="黑体" w:eastAsia="黑体" w:hAnsi="宋体" w:hint="eastAsia"/>
          <w:sz w:val="30"/>
          <w:szCs w:val="30"/>
        </w:rPr>
        <w:t xml:space="preserve"> 附件</w:t>
      </w:r>
    </w:p>
    <w:p w:rsidR="00A61352" w:rsidRDefault="00A61352" w:rsidP="00CF603A">
      <w:pPr>
        <w:wordWrap w:val="0"/>
        <w:jc w:val="right"/>
        <w:rPr>
          <w:sz w:val="18"/>
          <w:szCs w:val="18"/>
        </w:rPr>
      </w:pPr>
    </w:p>
    <w:p w:rsidR="00CF603A" w:rsidRPr="006A48B1" w:rsidRDefault="00CF603A" w:rsidP="00A61352">
      <w:pPr>
        <w:jc w:val="right"/>
        <w:rPr>
          <w:sz w:val="18"/>
          <w:szCs w:val="18"/>
        </w:rPr>
      </w:pPr>
      <w:r w:rsidRPr="006A48B1">
        <w:rPr>
          <w:rFonts w:hint="eastAsia"/>
          <w:sz w:val="18"/>
          <w:szCs w:val="18"/>
        </w:rPr>
        <w:t>本附件主合同编号：</w:t>
      </w:r>
    </w:p>
    <w:p w:rsidR="00CF603A" w:rsidRPr="00266D07" w:rsidRDefault="00CF603A" w:rsidP="00622047">
      <w:pPr>
        <w:numPr>
          <w:ilvl w:val="0"/>
          <w:numId w:val="2"/>
        </w:numPr>
        <w:spacing w:afterLines="25" w:after="78"/>
        <w:rPr>
          <w:rFonts w:asciiTheme="minorEastAsia" w:eastAsiaTheme="minorEastAsia" w:hAnsiTheme="minorEastAsia"/>
          <w:b/>
          <w:bCs/>
          <w:szCs w:val="21"/>
        </w:rPr>
      </w:pPr>
      <w:r w:rsidRPr="00266D07">
        <w:rPr>
          <w:rFonts w:asciiTheme="minorEastAsia" w:eastAsiaTheme="minorEastAsia" w:hAnsiTheme="minorEastAsia" w:hint="eastAsia"/>
          <w:b/>
          <w:bCs/>
          <w:szCs w:val="21"/>
        </w:rPr>
        <w:t>项目介绍：</w:t>
      </w:r>
    </w:p>
    <w:p w:rsidR="00876389" w:rsidRPr="00266D07" w:rsidRDefault="00876389" w:rsidP="00622047">
      <w:pPr>
        <w:spacing w:afterLines="25" w:after="78"/>
        <w:ind w:left="420"/>
        <w:rPr>
          <w:rFonts w:asciiTheme="minorEastAsia" w:eastAsiaTheme="minorEastAsia" w:hAnsiTheme="minorEastAsia"/>
          <w:b/>
          <w:bCs/>
          <w:szCs w:val="21"/>
        </w:rPr>
      </w:pPr>
    </w:p>
    <w:p w:rsidR="00876389" w:rsidRPr="00266D07" w:rsidRDefault="00876389" w:rsidP="00876389">
      <w:pPr>
        <w:rPr>
          <w:rFonts w:asciiTheme="minorEastAsia" w:eastAsiaTheme="minorEastAsia" w:hAnsiTheme="minorEastAsia"/>
          <w:b/>
          <w:bCs/>
          <w:szCs w:val="21"/>
        </w:rPr>
      </w:pPr>
    </w:p>
    <w:p w:rsidR="00CF603A" w:rsidRPr="00266D07" w:rsidRDefault="00CF603A" w:rsidP="00CF603A">
      <w:pPr>
        <w:numPr>
          <w:ilvl w:val="0"/>
          <w:numId w:val="2"/>
        </w:numPr>
        <w:rPr>
          <w:rFonts w:asciiTheme="minorEastAsia" w:eastAsiaTheme="minorEastAsia" w:hAnsiTheme="minorEastAsia"/>
          <w:b/>
          <w:szCs w:val="21"/>
        </w:rPr>
      </w:pPr>
      <w:r w:rsidRPr="00266D07">
        <w:rPr>
          <w:rFonts w:asciiTheme="minorEastAsia" w:eastAsiaTheme="minorEastAsia" w:hAnsiTheme="minorEastAsia" w:hint="eastAsia"/>
          <w:b/>
          <w:bCs/>
          <w:szCs w:val="21"/>
        </w:rPr>
        <w:t>项目运作时间：</w:t>
      </w:r>
    </w:p>
    <w:tbl>
      <w:tblPr>
        <w:tblW w:w="8419" w:type="dxa"/>
        <w:jc w:val="center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0"/>
        <w:gridCol w:w="3829"/>
      </w:tblGrid>
      <w:tr w:rsidR="00DF3464" w:rsidRPr="00DF3464" w:rsidTr="00052B64">
        <w:trPr>
          <w:jc w:val="center"/>
        </w:trPr>
        <w:tc>
          <w:tcPr>
            <w:tcW w:w="4590" w:type="dxa"/>
          </w:tcPr>
          <w:p w:rsidR="00DF3464" w:rsidRPr="00DF3464" w:rsidRDefault="00DF3464" w:rsidP="00DF3464">
            <w:pPr>
              <w:spacing w:afterLines="25" w:after="78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F3464">
              <w:rPr>
                <w:rFonts w:asciiTheme="minorEastAsia" w:eastAsiaTheme="minorEastAsia" w:hAnsiTheme="minorEastAsia" w:hint="eastAsia"/>
                <w:szCs w:val="21"/>
              </w:rPr>
              <w:t>内容</w:t>
            </w:r>
          </w:p>
        </w:tc>
        <w:tc>
          <w:tcPr>
            <w:tcW w:w="3829" w:type="dxa"/>
          </w:tcPr>
          <w:p w:rsidR="00DF3464" w:rsidRPr="00DF3464" w:rsidRDefault="00DF3464" w:rsidP="00DF3464">
            <w:pPr>
              <w:spacing w:afterLines="25" w:after="78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F3464">
              <w:rPr>
                <w:rFonts w:asciiTheme="minorEastAsia" w:eastAsiaTheme="minorEastAsia" w:hAnsiTheme="minorEastAsia" w:hint="eastAsia"/>
                <w:szCs w:val="21"/>
              </w:rPr>
              <w:t>时间</w:t>
            </w:r>
          </w:p>
        </w:tc>
      </w:tr>
      <w:tr w:rsidR="00DF3464" w:rsidRPr="00DF3464" w:rsidTr="00052B64">
        <w:trPr>
          <w:jc w:val="center"/>
        </w:trPr>
        <w:tc>
          <w:tcPr>
            <w:tcW w:w="4590" w:type="dxa"/>
          </w:tcPr>
          <w:p w:rsidR="00DF3464" w:rsidRPr="00DF3464" w:rsidRDefault="00DF3464" w:rsidP="00DF3464">
            <w:pPr>
              <w:spacing w:afterLines="25" w:after="78"/>
              <w:rPr>
                <w:rFonts w:asciiTheme="minorEastAsia" w:eastAsiaTheme="minorEastAsia" w:hAnsiTheme="minorEastAsia"/>
                <w:szCs w:val="21"/>
              </w:rPr>
            </w:pPr>
            <w:r w:rsidRPr="00DF3464">
              <w:rPr>
                <w:rFonts w:asciiTheme="minorEastAsia" w:eastAsiaTheme="minorEastAsia" w:hAnsiTheme="minorEastAsia" w:hint="eastAsia"/>
                <w:szCs w:val="21"/>
              </w:rPr>
              <w:t>甲方</w:t>
            </w:r>
            <w:proofErr w:type="gramStart"/>
            <w:r w:rsidRPr="00DF3464">
              <w:rPr>
                <w:rFonts w:asciiTheme="minorEastAsia" w:eastAsiaTheme="minorEastAsia" w:hAnsiTheme="minorEastAsia" w:hint="eastAsia"/>
                <w:szCs w:val="21"/>
              </w:rPr>
              <w:t>最终版</w:t>
            </w:r>
            <w:proofErr w:type="gramEnd"/>
            <w:r w:rsidRPr="00DF3464">
              <w:rPr>
                <w:rFonts w:asciiTheme="minorEastAsia" w:eastAsiaTheme="minorEastAsia" w:hAnsiTheme="minorEastAsia" w:hint="eastAsia"/>
                <w:szCs w:val="21"/>
              </w:rPr>
              <w:t>问卷及项目相关资料提交乙方</w:t>
            </w:r>
          </w:p>
        </w:tc>
        <w:tc>
          <w:tcPr>
            <w:tcW w:w="3829" w:type="dxa"/>
          </w:tcPr>
          <w:p w:rsidR="00DF3464" w:rsidRPr="00DF3464" w:rsidRDefault="00DF3464" w:rsidP="00DF3464">
            <w:pPr>
              <w:spacing w:afterLines="25" w:after="7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F3464" w:rsidRPr="00DF3464" w:rsidTr="00052B64">
        <w:trPr>
          <w:jc w:val="center"/>
        </w:trPr>
        <w:tc>
          <w:tcPr>
            <w:tcW w:w="4590" w:type="dxa"/>
          </w:tcPr>
          <w:p w:rsidR="00DF3464" w:rsidRPr="00DF3464" w:rsidRDefault="00DF3464" w:rsidP="00DF3464">
            <w:pPr>
              <w:spacing w:afterLines="25" w:after="78"/>
              <w:rPr>
                <w:rFonts w:asciiTheme="minorEastAsia" w:eastAsiaTheme="minorEastAsia" w:hAnsiTheme="minorEastAsia"/>
                <w:szCs w:val="21"/>
              </w:rPr>
            </w:pPr>
            <w:r w:rsidRPr="00DF3464">
              <w:rPr>
                <w:rFonts w:asciiTheme="minorEastAsia" w:eastAsiaTheme="minorEastAsia" w:hAnsiTheme="minorEastAsia" w:hint="eastAsia"/>
                <w:szCs w:val="21"/>
              </w:rPr>
              <w:t>甲方对乙方培训时间（电话集中培训）</w:t>
            </w:r>
          </w:p>
        </w:tc>
        <w:tc>
          <w:tcPr>
            <w:tcW w:w="3829" w:type="dxa"/>
          </w:tcPr>
          <w:p w:rsidR="00DF3464" w:rsidRPr="00DF3464" w:rsidRDefault="00DF3464" w:rsidP="00DF3464">
            <w:pPr>
              <w:spacing w:afterLines="25" w:after="7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F3464" w:rsidRPr="00DF3464" w:rsidTr="00052B64">
        <w:trPr>
          <w:jc w:val="center"/>
        </w:trPr>
        <w:tc>
          <w:tcPr>
            <w:tcW w:w="4590" w:type="dxa"/>
          </w:tcPr>
          <w:p w:rsidR="00DF3464" w:rsidRPr="00DF3464" w:rsidRDefault="00DF3464" w:rsidP="00852F0B">
            <w:pPr>
              <w:spacing w:afterLines="25" w:after="78"/>
              <w:rPr>
                <w:rFonts w:asciiTheme="minorEastAsia" w:eastAsiaTheme="minorEastAsia" w:hAnsiTheme="minorEastAsia"/>
                <w:szCs w:val="21"/>
              </w:rPr>
            </w:pPr>
            <w:r w:rsidRPr="00DF3464">
              <w:rPr>
                <w:rFonts w:asciiTheme="minorEastAsia" w:eastAsiaTheme="minorEastAsia" w:hAnsiTheme="minorEastAsia" w:hint="eastAsia"/>
                <w:szCs w:val="21"/>
              </w:rPr>
              <w:t>乙方对</w:t>
            </w:r>
            <w:r w:rsidR="00907BAC">
              <w:rPr>
                <w:rFonts w:asciiTheme="minorEastAsia" w:eastAsiaTheme="minorEastAsia" w:hAnsiTheme="minorEastAsia" w:hint="eastAsia"/>
                <w:szCs w:val="21"/>
              </w:rPr>
              <w:t>编码</w:t>
            </w:r>
            <w:r w:rsidR="00852F0B">
              <w:rPr>
                <w:rFonts w:asciiTheme="minorEastAsia" w:eastAsiaTheme="minorEastAsia" w:hAnsiTheme="minorEastAsia" w:hint="eastAsia"/>
                <w:szCs w:val="21"/>
              </w:rPr>
              <w:t>员</w:t>
            </w:r>
            <w:r w:rsidRPr="00DF3464">
              <w:rPr>
                <w:rFonts w:asciiTheme="minorEastAsia" w:eastAsiaTheme="minorEastAsia" w:hAnsiTheme="minorEastAsia" w:hint="eastAsia"/>
                <w:szCs w:val="21"/>
              </w:rPr>
              <w:t>培训时间</w:t>
            </w:r>
          </w:p>
        </w:tc>
        <w:tc>
          <w:tcPr>
            <w:tcW w:w="3829" w:type="dxa"/>
          </w:tcPr>
          <w:p w:rsidR="00DF3464" w:rsidRPr="00DF3464" w:rsidRDefault="00DF3464" w:rsidP="00DF3464">
            <w:pPr>
              <w:spacing w:afterLines="25" w:after="7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52F0B" w:rsidRPr="00DF3464" w:rsidTr="00052B64">
        <w:trPr>
          <w:jc w:val="center"/>
        </w:trPr>
        <w:tc>
          <w:tcPr>
            <w:tcW w:w="4590" w:type="dxa"/>
          </w:tcPr>
          <w:p w:rsidR="00852F0B" w:rsidRPr="00DF3464" w:rsidRDefault="00852F0B" w:rsidP="00852F0B">
            <w:pPr>
              <w:spacing w:afterLines="25" w:after="78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乙方提交执行数据时间</w:t>
            </w:r>
          </w:p>
        </w:tc>
        <w:tc>
          <w:tcPr>
            <w:tcW w:w="3829" w:type="dxa"/>
          </w:tcPr>
          <w:p w:rsidR="00852F0B" w:rsidRPr="00DF3464" w:rsidRDefault="00852F0B" w:rsidP="00852F0B">
            <w:pPr>
              <w:spacing w:afterLines="25" w:after="7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52F0B" w:rsidRPr="00DF3464" w:rsidTr="00052B64">
        <w:trPr>
          <w:jc w:val="center"/>
        </w:trPr>
        <w:tc>
          <w:tcPr>
            <w:tcW w:w="4590" w:type="dxa"/>
          </w:tcPr>
          <w:p w:rsidR="00852F0B" w:rsidRPr="00DF3464" w:rsidRDefault="00852F0B" w:rsidP="00852F0B">
            <w:pPr>
              <w:spacing w:afterLines="25" w:after="78"/>
              <w:rPr>
                <w:rFonts w:asciiTheme="minorEastAsia" w:eastAsiaTheme="minorEastAsia" w:hAnsiTheme="minorEastAsia"/>
                <w:szCs w:val="21"/>
              </w:rPr>
            </w:pPr>
            <w:r w:rsidRPr="00DF3464">
              <w:rPr>
                <w:rFonts w:asciiTheme="minorEastAsia" w:eastAsiaTheme="minorEastAsia" w:hAnsiTheme="minorEastAsia" w:hint="eastAsia"/>
                <w:szCs w:val="21"/>
              </w:rPr>
              <w:t>乙方反馈复核报告时间</w:t>
            </w:r>
          </w:p>
        </w:tc>
        <w:tc>
          <w:tcPr>
            <w:tcW w:w="3829" w:type="dxa"/>
          </w:tcPr>
          <w:p w:rsidR="00852F0B" w:rsidRPr="00DF3464" w:rsidRDefault="00852F0B" w:rsidP="00852F0B">
            <w:pPr>
              <w:spacing w:afterLines="25" w:after="78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CF603A" w:rsidRPr="00DF3464" w:rsidRDefault="00CF603A" w:rsidP="00CF603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szCs w:val="21"/>
        </w:rPr>
      </w:pPr>
    </w:p>
    <w:p w:rsidR="00CF603A" w:rsidRPr="00266D07" w:rsidRDefault="00CF603A" w:rsidP="00CF603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szCs w:val="21"/>
        </w:rPr>
      </w:pPr>
      <w:r w:rsidRPr="00266D07">
        <w:rPr>
          <w:rFonts w:asciiTheme="minorEastAsia" w:eastAsiaTheme="minorEastAsia" w:hAnsiTheme="minorEastAsia" w:cs="宋体" w:hint="eastAsia"/>
          <w:szCs w:val="21"/>
        </w:rPr>
        <w:t>重点要求：</w:t>
      </w:r>
    </w:p>
    <w:p w:rsidR="00CF603A" w:rsidRPr="00266D07" w:rsidRDefault="00CF603A" w:rsidP="00CF603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szCs w:val="21"/>
        </w:rPr>
      </w:pPr>
      <w:r w:rsidRPr="00266D07">
        <w:rPr>
          <w:rFonts w:asciiTheme="minorEastAsia" w:eastAsiaTheme="minorEastAsia" w:hAnsiTheme="minorEastAsia"/>
          <w:b/>
          <w:bCs/>
          <w:szCs w:val="21"/>
        </w:rPr>
        <w:t>1</w:t>
      </w:r>
      <w:r w:rsidRPr="00266D07">
        <w:rPr>
          <w:rFonts w:asciiTheme="minorEastAsia" w:eastAsiaTheme="minorEastAsia" w:hAnsiTheme="minorEastAsia" w:cs="宋体" w:hint="eastAsia"/>
          <w:szCs w:val="21"/>
        </w:rPr>
        <w:t>、乙方所有执行人员（包括督导、</w:t>
      </w:r>
      <w:r w:rsidR="0078275F">
        <w:rPr>
          <w:rFonts w:asciiTheme="minorEastAsia" w:eastAsiaTheme="minorEastAsia" w:hAnsiTheme="minorEastAsia" w:cs="宋体" w:hint="eastAsia"/>
          <w:szCs w:val="21"/>
        </w:rPr>
        <w:t>编码</w:t>
      </w:r>
      <w:r w:rsidRPr="00266D07">
        <w:rPr>
          <w:rFonts w:asciiTheme="minorEastAsia" w:eastAsiaTheme="minorEastAsia" w:hAnsiTheme="minorEastAsia" w:cs="宋体" w:hint="eastAsia"/>
          <w:szCs w:val="21"/>
        </w:rPr>
        <w:t>员、兼职等），在接触甲方提供名单之前必须签署</w:t>
      </w:r>
    </w:p>
    <w:p w:rsidR="00CF603A" w:rsidRPr="00266D07" w:rsidRDefault="00CF603A" w:rsidP="00CF603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szCs w:val="21"/>
        </w:rPr>
      </w:pPr>
      <w:r w:rsidRPr="00266D07">
        <w:rPr>
          <w:rFonts w:asciiTheme="minorEastAsia" w:eastAsiaTheme="minorEastAsia" w:hAnsiTheme="minorEastAsia" w:cs="宋体" w:hint="eastAsia"/>
          <w:szCs w:val="21"/>
        </w:rPr>
        <w:t>保密协议；</w:t>
      </w:r>
    </w:p>
    <w:p w:rsidR="00CF603A" w:rsidRPr="00266D07" w:rsidRDefault="00CF603A" w:rsidP="00CF603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szCs w:val="21"/>
        </w:rPr>
      </w:pPr>
      <w:r w:rsidRPr="00266D07">
        <w:rPr>
          <w:rFonts w:asciiTheme="minorEastAsia" w:eastAsiaTheme="minorEastAsia" w:hAnsiTheme="minorEastAsia"/>
          <w:b/>
          <w:bCs/>
          <w:szCs w:val="21"/>
        </w:rPr>
        <w:t>2</w:t>
      </w:r>
      <w:r w:rsidRPr="00266D07">
        <w:rPr>
          <w:rFonts w:asciiTheme="minorEastAsia" w:eastAsiaTheme="minorEastAsia" w:hAnsiTheme="minorEastAsia" w:cs="宋体" w:hint="eastAsia"/>
          <w:szCs w:val="21"/>
        </w:rPr>
        <w:t>、乙方需将所有执行人员（包括督导、</w:t>
      </w:r>
      <w:r w:rsidR="0078275F">
        <w:rPr>
          <w:rFonts w:asciiTheme="minorEastAsia" w:eastAsiaTheme="minorEastAsia" w:hAnsiTheme="minorEastAsia" w:cs="宋体" w:hint="eastAsia"/>
          <w:szCs w:val="21"/>
        </w:rPr>
        <w:t>编码</w:t>
      </w:r>
      <w:r w:rsidRPr="00266D07">
        <w:rPr>
          <w:rFonts w:asciiTheme="minorEastAsia" w:eastAsiaTheme="minorEastAsia" w:hAnsiTheme="minorEastAsia" w:cs="宋体" w:hint="eastAsia"/>
          <w:szCs w:val="21"/>
        </w:rPr>
        <w:t>员、兼职等）的身份证登记（复印）存档，凡</w:t>
      </w:r>
    </w:p>
    <w:p w:rsidR="00CF603A" w:rsidRPr="00266D07" w:rsidRDefault="00CF603A" w:rsidP="00CF603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szCs w:val="21"/>
        </w:rPr>
      </w:pPr>
      <w:r w:rsidRPr="00266D07">
        <w:rPr>
          <w:rFonts w:asciiTheme="minorEastAsia" w:eastAsiaTheme="minorEastAsia" w:hAnsiTheme="minorEastAsia" w:cs="宋体" w:hint="eastAsia"/>
          <w:szCs w:val="21"/>
        </w:rPr>
        <w:t>是不能提供身份证登记的人员不能参与甲方的项目；</w:t>
      </w:r>
    </w:p>
    <w:p w:rsidR="006A48B1" w:rsidRPr="00266D07" w:rsidRDefault="006A48B1" w:rsidP="00622047">
      <w:pPr>
        <w:spacing w:beforeLines="50" w:before="156" w:afterLines="50" w:after="156"/>
        <w:rPr>
          <w:rFonts w:asciiTheme="minorEastAsia" w:eastAsiaTheme="minorEastAsia" w:hAnsiTheme="minorEastAsia" w:cs="宋体"/>
          <w:szCs w:val="21"/>
        </w:rPr>
      </w:pPr>
    </w:p>
    <w:p w:rsidR="006A48B1" w:rsidRPr="00266D07" w:rsidRDefault="006A48B1" w:rsidP="00622047">
      <w:pPr>
        <w:spacing w:beforeLines="50" w:before="156" w:afterLines="50" w:after="156"/>
        <w:rPr>
          <w:rFonts w:asciiTheme="minorEastAsia" w:eastAsiaTheme="minorEastAsia" w:hAnsiTheme="minorEastAsia" w:cs="宋体"/>
          <w:szCs w:val="21"/>
        </w:rPr>
      </w:pPr>
    </w:p>
    <w:p w:rsidR="006A48B1" w:rsidRDefault="006A48B1" w:rsidP="00622047">
      <w:pPr>
        <w:spacing w:beforeLines="50" w:before="156" w:afterLines="50" w:after="156"/>
        <w:rPr>
          <w:szCs w:val="21"/>
        </w:rPr>
      </w:pPr>
    </w:p>
    <w:p w:rsidR="000F372B" w:rsidRDefault="000F372B" w:rsidP="00622047">
      <w:pPr>
        <w:spacing w:beforeLines="50" w:before="156" w:afterLines="50" w:after="156"/>
        <w:rPr>
          <w:szCs w:val="21"/>
        </w:rPr>
      </w:pPr>
    </w:p>
    <w:p w:rsidR="000F372B" w:rsidRDefault="000F372B" w:rsidP="00622047">
      <w:pPr>
        <w:spacing w:beforeLines="50" w:before="156" w:afterLines="50" w:after="156"/>
        <w:rPr>
          <w:szCs w:val="21"/>
        </w:rPr>
      </w:pPr>
    </w:p>
    <w:p w:rsidR="000F372B" w:rsidRDefault="000F372B" w:rsidP="00622047">
      <w:pPr>
        <w:spacing w:beforeLines="50" w:before="156" w:afterLines="50" w:after="156"/>
        <w:rPr>
          <w:szCs w:val="21"/>
        </w:rPr>
      </w:pPr>
    </w:p>
    <w:p w:rsidR="000F372B" w:rsidRDefault="000F372B" w:rsidP="00622047">
      <w:pPr>
        <w:spacing w:beforeLines="50" w:before="156" w:afterLines="50" w:after="156"/>
        <w:rPr>
          <w:szCs w:val="21"/>
        </w:rPr>
      </w:pPr>
    </w:p>
    <w:p w:rsidR="000F372B" w:rsidRDefault="000F372B" w:rsidP="00622047">
      <w:pPr>
        <w:spacing w:beforeLines="50" w:before="156" w:afterLines="50" w:after="156"/>
        <w:rPr>
          <w:szCs w:val="21"/>
        </w:rPr>
      </w:pPr>
    </w:p>
    <w:p w:rsidR="000F372B" w:rsidRDefault="000F372B" w:rsidP="00622047">
      <w:pPr>
        <w:spacing w:beforeLines="50" w:before="156" w:afterLines="50" w:after="156"/>
        <w:rPr>
          <w:szCs w:val="21"/>
        </w:rPr>
      </w:pPr>
    </w:p>
    <w:p w:rsidR="000F372B" w:rsidRDefault="000F372B" w:rsidP="00622047">
      <w:pPr>
        <w:spacing w:beforeLines="50" w:before="156" w:afterLines="50" w:after="156"/>
        <w:rPr>
          <w:szCs w:val="21"/>
        </w:rPr>
      </w:pPr>
    </w:p>
    <w:p w:rsidR="000F372B" w:rsidRDefault="000F372B" w:rsidP="00622047">
      <w:pPr>
        <w:spacing w:beforeLines="50" w:before="156" w:afterLines="50" w:after="156"/>
        <w:rPr>
          <w:szCs w:val="21"/>
        </w:rPr>
      </w:pPr>
    </w:p>
    <w:p w:rsidR="000F372B" w:rsidRDefault="000F372B" w:rsidP="00622047">
      <w:pPr>
        <w:spacing w:beforeLines="50" w:before="156" w:afterLines="50" w:after="156"/>
        <w:rPr>
          <w:szCs w:val="21"/>
        </w:rPr>
      </w:pPr>
    </w:p>
    <w:p w:rsidR="000F372B" w:rsidRDefault="000F372B" w:rsidP="00622047">
      <w:pPr>
        <w:spacing w:beforeLines="50" w:before="156" w:afterLines="50" w:after="156"/>
        <w:rPr>
          <w:szCs w:val="21"/>
        </w:rPr>
      </w:pPr>
    </w:p>
    <w:p w:rsidR="000F372B" w:rsidRDefault="000F372B" w:rsidP="00622047">
      <w:pPr>
        <w:spacing w:beforeLines="50" w:before="156" w:afterLines="50" w:after="156"/>
        <w:rPr>
          <w:szCs w:val="21"/>
        </w:rPr>
      </w:pPr>
    </w:p>
    <w:p w:rsidR="000F372B" w:rsidRDefault="000F372B" w:rsidP="00622047">
      <w:pPr>
        <w:spacing w:beforeLines="50" w:before="156" w:afterLines="50" w:after="156"/>
        <w:rPr>
          <w:szCs w:val="21"/>
        </w:rPr>
      </w:pPr>
    </w:p>
    <w:p w:rsidR="000F372B" w:rsidRPr="00C43B0E" w:rsidRDefault="000F372B" w:rsidP="000F372B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0F372B" w:rsidRPr="00C43B0E" w:rsidRDefault="000F372B" w:rsidP="000F372B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0F372B" w:rsidRPr="00C43B0E" w:rsidRDefault="000F372B" w:rsidP="000F372B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0F372B" w:rsidRPr="00C43B0E" w:rsidRDefault="000F372B" w:rsidP="000F372B">
      <w:pPr>
        <w:tabs>
          <w:tab w:val="left" w:pos="4860"/>
        </w:tabs>
        <w:spacing w:before="50" w:after="50"/>
        <w:rPr>
          <w:rFonts w:asciiTheme="minorEastAsia" w:eastAsiaTheme="minorEastAsia" w:hAnsiTheme="minorEastAsia"/>
          <w:b/>
          <w:szCs w:val="21"/>
        </w:rPr>
      </w:pPr>
    </w:p>
    <w:p w:rsidR="000F372B" w:rsidRPr="00C43B0E" w:rsidRDefault="000F372B" w:rsidP="000F372B">
      <w:pPr>
        <w:tabs>
          <w:tab w:val="left" w:pos="4860"/>
        </w:tabs>
        <w:spacing w:line="360" w:lineRule="atLeast"/>
        <w:rPr>
          <w:rFonts w:asciiTheme="minorEastAsia" w:eastAsiaTheme="minorEastAsia" w:hAnsiTheme="minorEastAsia"/>
          <w:b/>
          <w:bCs/>
          <w:szCs w:val="21"/>
        </w:rPr>
      </w:pPr>
    </w:p>
    <w:p w:rsidR="000F372B" w:rsidRPr="00C43B0E" w:rsidRDefault="000F372B" w:rsidP="000F372B">
      <w:pPr>
        <w:spacing w:line="360" w:lineRule="atLeast"/>
        <w:rPr>
          <w:rFonts w:asciiTheme="minorEastAsia" w:eastAsiaTheme="minorEastAsia" w:hAnsiTheme="minorEastAsia"/>
          <w:b/>
          <w:szCs w:val="21"/>
        </w:rPr>
      </w:pPr>
      <w:r w:rsidRPr="00C43B0E">
        <w:rPr>
          <w:rFonts w:asciiTheme="minorEastAsia" w:eastAsiaTheme="minorEastAsia" w:hAnsiTheme="minorEastAsia" w:hint="eastAsia"/>
          <w:b/>
          <w:szCs w:val="21"/>
        </w:rPr>
        <w:t>（本页无正文）</w:t>
      </w:r>
    </w:p>
    <w:p w:rsidR="000F372B" w:rsidRPr="00C43B0E" w:rsidRDefault="000F372B" w:rsidP="000F372B">
      <w:pPr>
        <w:spacing w:line="360" w:lineRule="atLeast"/>
        <w:rPr>
          <w:rFonts w:asciiTheme="minorEastAsia" w:eastAsiaTheme="minorEastAsia" w:hAnsiTheme="minorEastAsia"/>
          <w:b/>
          <w:szCs w:val="21"/>
        </w:rPr>
      </w:pPr>
    </w:p>
    <w:tbl>
      <w:tblPr>
        <w:tblW w:w="8280" w:type="dxa"/>
        <w:tblInd w:w="108" w:type="dxa"/>
        <w:tblLook w:val="01E0" w:firstRow="1" w:lastRow="1" w:firstColumn="1" w:lastColumn="1" w:noHBand="0" w:noVBand="0"/>
      </w:tblPr>
      <w:tblGrid>
        <w:gridCol w:w="1980"/>
        <w:gridCol w:w="6300"/>
      </w:tblGrid>
      <w:tr w:rsidR="000F372B" w:rsidRPr="00C43B0E" w:rsidTr="006B2219">
        <w:tc>
          <w:tcPr>
            <w:tcW w:w="198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合同甲方：</w:t>
            </w:r>
          </w:p>
        </w:tc>
        <w:tc>
          <w:tcPr>
            <w:tcW w:w="630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7" w:name="_GoBack"/>
            <w:bookmarkEnd w:id="7"/>
          </w:p>
        </w:tc>
      </w:tr>
      <w:tr w:rsidR="000F372B" w:rsidRPr="00C43B0E" w:rsidTr="006B2219">
        <w:tc>
          <w:tcPr>
            <w:tcW w:w="198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盖章：</w:t>
            </w:r>
          </w:p>
        </w:tc>
        <w:tc>
          <w:tcPr>
            <w:tcW w:w="630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F372B" w:rsidRPr="00C43B0E" w:rsidTr="006B2219">
        <w:tc>
          <w:tcPr>
            <w:tcW w:w="198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授权代表姓名：</w:t>
            </w:r>
          </w:p>
        </w:tc>
        <w:tc>
          <w:tcPr>
            <w:tcW w:w="630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F372B" w:rsidRPr="00C43B0E" w:rsidTr="006B2219">
        <w:tc>
          <w:tcPr>
            <w:tcW w:w="198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授权代表职务：</w:t>
            </w:r>
          </w:p>
        </w:tc>
        <w:tc>
          <w:tcPr>
            <w:tcW w:w="630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F372B" w:rsidRPr="00C43B0E" w:rsidTr="006B2219">
        <w:tc>
          <w:tcPr>
            <w:tcW w:w="198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授权代表签字：</w:t>
            </w:r>
          </w:p>
        </w:tc>
        <w:tc>
          <w:tcPr>
            <w:tcW w:w="630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F372B" w:rsidRPr="00C43B0E" w:rsidTr="006B2219">
        <w:tc>
          <w:tcPr>
            <w:tcW w:w="198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签字日期：</w:t>
            </w:r>
          </w:p>
        </w:tc>
        <w:tc>
          <w:tcPr>
            <w:tcW w:w="630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szCs w:val="21"/>
              </w:rPr>
              <w:t>年    月    日</w:t>
            </w:r>
          </w:p>
        </w:tc>
      </w:tr>
    </w:tbl>
    <w:p w:rsidR="000F372B" w:rsidRPr="00C43B0E" w:rsidRDefault="000F372B" w:rsidP="000F372B">
      <w:pPr>
        <w:rPr>
          <w:rFonts w:asciiTheme="minorEastAsia" w:eastAsiaTheme="minorEastAsia" w:hAnsiTheme="minorEastAsia"/>
          <w:szCs w:val="21"/>
        </w:rPr>
      </w:pPr>
    </w:p>
    <w:p w:rsidR="000F372B" w:rsidRPr="00C43B0E" w:rsidRDefault="000F372B" w:rsidP="000F372B">
      <w:pPr>
        <w:rPr>
          <w:rFonts w:asciiTheme="minorEastAsia" w:eastAsiaTheme="minorEastAsia" w:hAnsiTheme="minorEastAsia"/>
          <w:szCs w:val="21"/>
        </w:rPr>
      </w:pPr>
    </w:p>
    <w:tbl>
      <w:tblPr>
        <w:tblW w:w="8280" w:type="dxa"/>
        <w:tblInd w:w="108" w:type="dxa"/>
        <w:tblLook w:val="01E0" w:firstRow="1" w:lastRow="1" w:firstColumn="1" w:lastColumn="1" w:noHBand="0" w:noVBand="0"/>
      </w:tblPr>
      <w:tblGrid>
        <w:gridCol w:w="1980"/>
        <w:gridCol w:w="6300"/>
      </w:tblGrid>
      <w:tr w:rsidR="000F372B" w:rsidRPr="00C43B0E" w:rsidTr="006B2219">
        <w:tc>
          <w:tcPr>
            <w:tcW w:w="198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合同乙方：</w:t>
            </w:r>
          </w:p>
        </w:tc>
        <w:tc>
          <w:tcPr>
            <w:tcW w:w="630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F372B" w:rsidRPr="00C43B0E" w:rsidTr="006B2219">
        <w:tc>
          <w:tcPr>
            <w:tcW w:w="198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盖章：</w:t>
            </w:r>
          </w:p>
        </w:tc>
        <w:tc>
          <w:tcPr>
            <w:tcW w:w="630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F372B" w:rsidRPr="00C43B0E" w:rsidTr="006B2219">
        <w:tc>
          <w:tcPr>
            <w:tcW w:w="198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授权代表姓名：</w:t>
            </w:r>
          </w:p>
        </w:tc>
        <w:tc>
          <w:tcPr>
            <w:tcW w:w="630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F372B" w:rsidRPr="00C43B0E" w:rsidTr="006B2219">
        <w:tc>
          <w:tcPr>
            <w:tcW w:w="198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授权代表职务：</w:t>
            </w:r>
          </w:p>
        </w:tc>
        <w:tc>
          <w:tcPr>
            <w:tcW w:w="630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F372B" w:rsidRPr="00C43B0E" w:rsidTr="006B2219">
        <w:tc>
          <w:tcPr>
            <w:tcW w:w="198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授权代表签字：</w:t>
            </w:r>
          </w:p>
        </w:tc>
        <w:tc>
          <w:tcPr>
            <w:tcW w:w="630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F372B" w:rsidRPr="00C43B0E" w:rsidTr="006B2219">
        <w:tc>
          <w:tcPr>
            <w:tcW w:w="198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b/>
                <w:szCs w:val="21"/>
              </w:rPr>
              <w:t>签字日期：</w:t>
            </w:r>
          </w:p>
        </w:tc>
        <w:tc>
          <w:tcPr>
            <w:tcW w:w="6300" w:type="dxa"/>
          </w:tcPr>
          <w:p w:rsidR="000F372B" w:rsidRPr="00C43B0E" w:rsidRDefault="000F372B" w:rsidP="000F372B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43B0E">
              <w:rPr>
                <w:rFonts w:asciiTheme="minorEastAsia" w:eastAsiaTheme="minorEastAsia" w:hAnsiTheme="minorEastAsia" w:hint="eastAsia"/>
                <w:szCs w:val="21"/>
              </w:rPr>
              <w:t>年    月    日</w:t>
            </w:r>
          </w:p>
        </w:tc>
      </w:tr>
    </w:tbl>
    <w:p w:rsidR="000F372B" w:rsidRPr="00C43B0E" w:rsidRDefault="000F372B" w:rsidP="000F372B">
      <w:pPr>
        <w:rPr>
          <w:rFonts w:asciiTheme="minorEastAsia" w:eastAsiaTheme="minorEastAsia" w:hAnsiTheme="minorEastAsia"/>
          <w:szCs w:val="21"/>
        </w:rPr>
      </w:pPr>
    </w:p>
    <w:p w:rsidR="000F372B" w:rsidRDefault="000F372B" w:rsidP="00622047">
      <w:pPr>
        <w:spacing w:beforeLines="50" w:before="156" w:afterLines="50" w:after="156"/>
        <w:rPr>
          <w:szCs w:val="21"/>
        </w:rPr>
      </w:pPr>
    </w:p>
    <w:sectPr w:rsidR="000F372B" w:rsidSect="004C28BA">
      <w:headerReference w:type="default" r:id="rId8"/>
      <w:footerReference w:type="default" r:id="rId9"/>
      <w:pgSz w:w="11906" w:h="16838" w:code="9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393" w:rsidRDefault="009A4393" w:rsidP="00CF603A">
      <w:r>
        <w:separator/>
      </w:r>
    </w:p>
  </w:endnote>
  <w:endnote w:type="continuationSeparator" w:id="0">
    <w:p w:rsidR="009A4393" w:rsidRDefault="009A4393" w:rsidP="00CF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595" w:rsidRPr="00D317A5" w:rsidRDefault="005D36B7" w:rsidP="00D317A5">
    <w:pPr>
      <w:pStyle w:val="a4"/>
    </w:pPr>
    <w:r>
      <w:rPr>
        <w:rFonts w:hint="eastAsia"/>
      </w:rPr>
      <w:t>项目委托协议</w:t>
    </w:r>
    <w:r>
      <w:rPr>
        <w:rFonts w:hint="eastAsia"/>
      </w:rPr>
      <w:t>-</w:t>
    </w:r>
    <w:r w:rsidR="000F372B">
      <w:rPr>
        <w:rFonts w:hint="eastAsia"/>
      </w:rPr>
      <w:t>数据处理</w:t>
    </w:r>
    <w:r w:rsidR="003546FF">
      <w:rPr>
        <w:rFonts w:hint="eastAsia"/>
      </w:rPr>
      <w:t xml:space="preserve">               </w:t>
    </w:r>
    <w:r>
      <w:rPr>
        <w:rFonts w:hint="eastAsia"/>
      </w:rPr>
      <w:t>第</w:t>
    </w:r>
    <w:r w:rsidR="00D71DCE">
      <w:rPr>
        <w:rStyle w:val="a6"/>
      </w:rPr>
      <w:fldChar w:fldCharType="begin"/>
    </w:r>
    <w:r>
      <w:rPr>
        <w:rStyle w:val="a6"/>
      </w:rPr>
      <w:instrText xml:space="preserve"> PAGE </w:instrText>
    </w:r>
    <w:r w:rsidR="00D71DCE">
      <w:rPr>
        <w:rStyle w:val="a6"/>
      </w:rPr>
      <w:fldChar w:fldCharType="separate"/>
    </w:r>
    <w:r w:rsidR="00064245">
      <w:rPr>
        <w:rStyle w:val="a6"/>
        <w:noProof/>
      </w:rPr>
      <w:t>6</w:t>
    </w:r>
    <w:r w:rsidR="00D71DCE">
      <w:rPr>
        <w:rStyle w:val="a6"/>
      </w:rPr>
      <w:fldChar w:fldCharType="end"/>
    </w:r>
    <w:r>
      <w:rPr>
        <w:rStyle w:val="a6"/>
        <w:rFonts w:hint="eastAsia"/>
      </w:rPr>
      <w:t>页</w:t>
    </w:r>
    <w:r w:rsidR="00AD529D">
      <w:rPr>
        <w:rStyle w:val="a6"/>
        <w:rFonts w:hint="eastAsia"/>
      </w:rPr>
      <w:t>，</w:t>
    </w:r>
    <w:r>
      <w:rPr>
        <w:rStyle w:val="a6"/>
        <w:rFonts w:hint="eastAsia"/>
      </w:rPr>
      <w:t>共</w:t>
    </w:r>
    <w:r w:rsidR="00D71DCE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D71DCE">
      <w:rPr>
        <w:rStyle w:val="a6"/>
      </w:rPr>
      <w:fldChar w:fldCharType="separate"/>
    </w:r>
    <w:r w:rsidR="00064245">
      <w:rPr>
        <w:rStyle w:val="a6"/>
        <w:noProof/>
      </w:rPr>
      <w:t>6</w:t>
    </w:r>
    <w:r w:rsidR="00D71DCE"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393" w:rsidRDefault="009A4393" w:rsidP="00CF603A">
      <w:r>
        <w:separator/>
      </w:r>
    </w:p>
  </w:footnote>
  <w:footnote w:type="continuationSeparator" w:id="0">
    <w:p w:rsidR="009A4393" w:rsidRDefault="009A4393" w:rsidP="00CF60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3ED" w:rsidRDefault="009A4393" w:rsidP="000803C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1D7A"/>
    <w:multiLevelType w:val="hybridMultilevel"/>
    <w:tmpl w:val="3258C190"/>
    <w:lvl w:ilvl="0" w:tplc="1ABAC96C">
      <w:start w:val="1"/>
      <w:numFmt w:val="decimal"/>
      <w:lvlText w:val="%1."/>
      <w:lvlJc w:val="left"/>
      <w:pPr>
        <w:tabs>
          <w:tab w:val="num" w:pos="369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837376E"/>
    <w:multiLevelType w:val="hybridMultilevel"/>
    <w:tmpl w:val="4E0A4B8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D5B3AEF"/>
    <w:multiLevelType w:val="hybridMultilevel"/>
    <w:tmpl w:val="1A7A0D32"/>
    <w:lvl w:ilvl="0" w:tplc="5FDCDA18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1391C3B"/>
    <w:multiLevelType w:val="hybridMultilevel"/>
    <w:tmpl w:val="0F6010F0"/>
    <w:lvl w:ilvl="0" w:tplc="1ABAC96C">
      <w:start w:val="1"/>
      <w:numFmt w:val="decimal"/>
      <w:lvlText w:val="%1."/>
      <w:lvlJc w:val="left"/>
      <w:pPr>
        <w:tabs>
          <w:tab w:val="num" w:pos="369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FB82AA0"/>
    <w:multiLevelType w:val="hybridMultilevel"/>
    <w:tmpl w:val="87380F46"/>
    <w:lvl w:ilvl="0" w:tplc="F1BC4132">
      <w:start w:val="1"/>
      <w:numFmt w:val="chineseCountingThousand"/>
      <w:lvlText w:val="第%1条"/>
      <w:lvlJc w:val="left"/>
      <w:pPr>
        <w:tabs>
          <w:tab w:val="num" w:pos="1474"/>
        </w:tabs>
        <w:ind w:left="0" w:firstLine="431"/>
      </w:pPr>
      <w:rPr>
        <w:rFonts w:hint="default"/>
      </w:rPr>
    </w:lvl>
    <w:lvl w:ilvl="1" w:tplc="5FDCDA18">
      <w:start w:val="1"/>
      <w:numFmt w:val="decimal"/>
      <w:lvlText w:val="%2."/>
      <w:lvlJc w:val="left"/>
      <w:pPr>
        <w:tabs>
          <w:tab w:val="num" w:pos="3375"/>
        </w:tabs>
        <w:ind w:left="3375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20"/>
        </w:tabs>
        <w:ind w:left="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40"/>
        </w:tabs>
        <w:ind w:left="1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60"/>
        </w:tabs>
        <w:ind w:left="1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80"/>
        </w:tabs>
        <w:ind w:left="2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00"/>
        </w:tabs>
        <w:ind w:left="2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20"/>
        </w:tabs>
        <w:ind w:left="3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40"/>
        </w:tabs>
        <w:ind w:left="344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3A"/>
    <w:rsid w:val="00006A8B"/>
    <w:rsid w:val="00064245"/>
    <w:rsid w:val="00091B7A"/>
    <w:rsid w:val="000A7D30"/>
    <w:rsid w:val="000C0C7A"/>
    <w:rsid w:val="000D594C"/>
    <w:rsid w:val="000E0298"/>
    <w:rsid w:val="000E1FC4"/>
    <w:rsid w:val="000F372B"/>
    <w:rsid w:val="00112931"/>
    <w:rsid w:val="00191462"/>
    <w:rsid w:val="00192E6B"/>
    <w:rsid w:val="001A1609"/>
    <w:rsid w:val="001F5914"/>
    <w:rsid w:val="00206B7D"/>
    <w:rsid w:val="002418C7"/>
    <w:rsid w:val="00266D07"/>
    <w:rsid w:val="00290A57"/>
    <w:rsid w:val="00294DBD"/>
    <w:rsid w:val="002C63D2"/>
    <w:rsid w:val="0034243F"/>
    <w:rsid w:val="003546FF"/>
    <w:rsid w:val="003819DB"/>
    <w:rsid w:val="003E670B"/>
    <w:rsid w:val="003F3EAE"/>
    <w:rsid w:val="0043088F"/>
    <w:rsid w:val="004407A4"/>
    <w:rsid w:val="00464535"/>
    <w:rsid w:val="00497304"/>
    <w:rsid w:val="005077AA"/>
    <w:rsid w:val="00525BF2"/>
    <w:rsid w:val="0054232F"/>
    <w:rsid w:val="00562A0C"/>
    <w:rsid w:val="005902A7"/>
    <w:rsid w:val="00594C4D"/>
    <w:rsid w:val="005B7084"/>
    <w:rsid w:val="005D25CC"/>
    <w:rsid w:val="005D36B7"/>
    <w:rsid w:val="005F4284"/>
    <w:rsid w:val="00604EAB"/>
    <w:rsid w:val="00620C69"/>
    <w:rsid w:val="00622047"/>
    <w:rsid w:val="00624500"/>
    <w:rsid w:val="006540C4"/>
    <w:rsid w:val="006A4366"/>
    <w:rsid w:val="006A48B1"/>
    <w:rsid w:val="006A4CCF"/>
    <w:rsid w:val="006E47D2"/>
    <w:rsid w:val="00716640"/>
    <w:rsid w:val="007276F1"/>
    <w:rsid w:val="00755008"/>
    <w:rsid w:val="0078275F"/>
    <w:rsid w:val="00783036"/>
    <w:rsid w:val="007A21F2"/>
    <w:rsid w:val="007B60BF"/>
    <w:rsid w:val="007C121F"/>
    <w:rsid w:val="007E28E9"/>
    <w:rsid w:val="00852F0B"/>
    <w:rsid w:val="00865F75"/>
    <w:rsid w:val="00876389"/>
    <w:rsid w:val="00893BFB"/>
    <w:rsid w:val="00907BAC"/>
    <w:rsid w:val="0091430A"/>
    <w:rsid w:val="0099331E"/>
    <w:rsid w:val="009A4393"/>
    <w:rsid w:val="00A04172"/>
    <w:rsid w:val="00A146E1"/>
    <w:rsid w:val="00A25E5D"/>
    <w:rsid w:val="00A61352"/>
    <w:rsid w:val="00A74EAA"/>
    <w:rsid w:val="00AB6010"/>
    <w:rsid w:val="00AC0CBC"/>
    <w:rsid w:val="00AD529D"/>
    <w:rsid w:val="00AF7568"/>
    <w:rsid w:val="00B332D3"/>
    <w:rsid w:val="00B4514F"/>
    <w:rsid w:val="00B478E7"/>
    <w:rsid w:val="00B503F2"/>
    <w:rsid w:val="00C00FC0"/>
    <w:rsid w:val="00C1028F"/>
    <w:rsid w:val="00C43B0E"/>
    <w:rsid w:val="00C53B16"/>
    <w:rsid w:val="00C76BD9"/>
    <w:rsid w:val="00CA07A4"/>
    <w:rsid w:val="00CB2C60"/>
    <w:rsid w:val="00CC4066"/>
    <w:rsid w:val="00CF603A"/>
    <w:rsid w:val="00D0353C"/>
    <w:rsid w:val="00D47400"/>
    <w:rsid w:val="00D51295"/>
    <w:rsid w:val="00D71DCE"/>
    <w:rsid w:val="00DA7A1C"/>
    <w:rsid w:val="00DB2E36"/>
    <w:rsid w:val="00DB5D50"/>
    <w:rsid w:val="00DB732C"/>
    <w:rsid w:val="00DC6D01"/>
    <w:rsid w:val="00DD411C"/>
    <w:rsid w:val="00DF3464"/>
    <w:rsid w:val="00E36945"/>
    <w:rsid w:val="00E555F8"/>
    <w:rsid w:val="00E657FB"/>
    <w:rsid w:val="00E703CA"/>
    <w:rsid w:val="00E74557"/>
    <w:rsid w:val="00EA0A79"/>
    <w:rsid w:val="00EE3059"/>
    <w:rsid w:val="00EF44A4"/>
    <w:rsid w:val="00F050EE"/>
    <w:rsid w:val="00F962F9"/>
    <w:rsid w:val="00FC1932"/>
    <w:rsid w:val="00FE6453"/>
    <w:rsid w:val="00FE7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0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F6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603A"/>
    <w:rPr>
      <w:sz w:val="18"/>
      <w:szCs w:val="18"/>
    </w:rPr>
  </w:style>
  <w:style w:type="paragraph" w:styleId="a4">
    <w:name w:val="footer"/>
    <w:basedOn w:val="a"/>
    <w:link w:val="Char0"/>
    <w:unhideWhenUsed/>
    <w:rsid w:val="00CF6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603A"/>
    <w:rPr>
      <w:sz w:val="18"/>
      <w:szCs w:val="18"/>
    </w:rPr>
  </w:style>
  <w:style w:type="character" w:styleId="a5">
    <w:name w:val="Hyperlink"/>
    <w:rsid w:val="00CF603A"/>
    <w:rPr>
      <w:color w:val="0000FF"/>
      <w:u w:val="single"/>
    </w:rPr>
  </w:style>
  <w:style w:type="character" w:styleId="a6">
    <w:name w:val="page number"/>
    <w:basedOn w:val="a0"/>
    <w:rsid w:val="00CF603A"/>
  </w:style>
  <w:style w:type="paragraph" w:styleId="a7">
    <w:name w:val="Body Text Indent"/>
    <w:basedOn w:val="a"/>
    <w:link w:val="Char1"/>
    <w:rsid w:val="00CF603A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7"/>
    <w:rsid w:val="00CF603A"/>
    <w:rPr>
      <w:rFonts w:ascii="Times New Roman" w:eastAsia="宋体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8763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0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F6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603A"/>
    <w:rPr>
      <w:sz w:val="18"/>
      <w:szCs w:val="18"/>
    </w:rPr>
  </w:style>
  <w:style w:type="paragraph" w:styleId="a4">
    <w:name w:val="footer"/>
    <w:basedOn w:val="a"/>
    <w:link w:val="Char0"/>
    <w:unhideWhenUsed/>
    <w:rsid w:val="00CF6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603A"/>
    <w:rPr>
      <w:sz w:val="18"/>
      <w:szCs w:val="18"/>
    </w:rPr>
  </w:style>
  <w:style w:type="character" w:styleId="a5">
    <w:name w:val="Hyperlink"/>
    <w:rsid w:val="00CF603A"/>
    <w:rPr>
      <w:color w:val="0000FF"/>
      <w:u w:val="single"/>
    </w:rPr>
  </w:style>
  <w:style w:type="character" w:styleId="a6">
    <w:name w:val="page number"/>
    <w:basedOn w:val="a0"/>
    <w:rsid w:val="00CF603A"/>
  </w:style>
  <w:style w:type="paragraph" w:styleId="a7">
    <w:name w:val="Body Text Indent"/>
    <w:basedOn w:val="a"/>
    <w:link w:val="Char1"/>
    <w:rsid w:val="00CF603A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7"/>
    <w:rsid w:val="00CF603A"/>
    <w:rPr>
      <w:rFonts w:ascii="Times New Roman" w:eastAsia="宋体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876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gaoleifw</dc:creator>
  <cp:lastModifiedBy>高磊</cp:lastModifiedBy>
  <cp:revision>20</cp:revision>
  <dcterms:created xsi:type="dcterms:W3CDTF">2016-03-03T08:06:00Z</dcterms:created>
  <dcterms:modified xsi:type="dcterms:W3CDTF">2016-06-16T04:07:00Z</dcterms:modified>
</cp:coreProperties>
</file>